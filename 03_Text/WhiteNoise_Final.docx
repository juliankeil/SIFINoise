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3D9" w14:textId="243AB728" w:rsidR="00E71CB1" w:rsidRDefault="00632D4B" w:rsidP="006754C8">
      <w:pPr>
        <w:pStyle w:val="Titel"/>
        <w:spacing w:line="480" w:lineRule="auto"/>
        <w:rPr>
          <w:rFonts w:ascii="Times New Roman" w:hAnsi="Times New Roman" w:cs="Times New Roman"/>
          <w:b/>
          <w:bCs/>
          <w:lang w:val="en-US"/>
        </w:rPr>
      </w:pPr>
      <w:r w:rsidRPr="00224F5C">
        <w:rPr>
          <w:rFonts w:ascii="Times New Roman" w:hAnsi="Times New Roman" w:cs="Times New Roman"/>
          <w:b/>
          <w:bCs/>
          <w:lang w:val="en-US"/>
        </w:rPr>
        <w:t>Auditory White Noise Increases Visual Accuracy</w:t>
      </w:r>
    </w:p>
    <w:p w14:paraId="7B912F67" w14:textId="77777777" w:rsidR="006754C8" w:rsidRPr="006754C8" w:rsidRDefault="006754C8" w:rsidP="006754C8">
      <w:pPr>
        <w:rPr>
          <w:lang w:val="en-US"/>
        </w:rPr>
      </w:pPr>
    </w:p>
    <w:p w14:paraId="01EB96C7" w14:textId="5927C61D" w:rsidR="004D6B86" w:rsidRPr="00224F5C" w:rsidRDefault="0022687D" w:rsidP="00052C20">
      <w:pPr>
        <w:pStyle w:val="Titel2"/>
        <w:spacing w:line="480" w:lineRule="auto"/>
        <w:rPr>
          <w:vertAlign w:val="superscript"/>
        </w:rPr>
      </w:pPr>
      <w:proofErr w:type="spellStart"/>
      <w:r w:rsidRPr="00224F5C">
        <w:t>J</w:t>
      </w:r>
      <w:proofErr w:type="spellEnd"/>
      <w:r w:rsidRPr="00224F5C">
        <w:t>ulian Keil</w:t>
      </w:r>
      <w:r w:rsidRPr="00224F5C">
        <w:rPr>
          <w:vertAlign w:val="superscript"/>
        </w:rPr>
        <w:t>1</w:t>
      </w:r>
      <w:r w:rsidRPr="00224F5C">
        <w:t>, Madelaine-Rachel Dering</w:t>
      </w:r>
      <w:r w:rsidRPr="00224F5C">
        <w:rPr>
          <w:vertAlign w:val="superscript"/>
        </w:rPr>
        <w:t>2</w:t>
      </w:r>
      <w:r w:rsidRPr="00224F5C">
        <w:t>, Ida Zimmermann</w:t>
      </w:r>
      <w:r w:rsidRPr="00224F5C">
        <w:rPr>
          <w:vertAlign w:val="superscript"/>
        </w:rPr>
        <w:t>1</w:t>
      </w:r>
      <w:r w:rsidRPr="00224F5C">
        <w:t>, Merle Schuckart</w:t>
      </w:r>
      <w:r w:rsidRPr="00224F5C">
        <w:rPr>
          <w:vertAlign w:val="superscript"/>
        </w:rPr>
        <w:t>1</w:t>
      </w:r>
      <w:r w:rsidRPr="00224F5C">
        <w:t>, Mira-Lynn Chavanon</w:t>
      </w:r>
      <w:r w:rsidRPr="00224F5C">
        <w:rPr>
          <w:vertAlign w:val="superscript"/>
        </w:rPr>
        <w:t>3</w:t>
      </w:r>
    </w:p>
    <w:p w14:paraId="65E82B9D" w14:textId="77777777" w:rsidR="00E71CB1" w:rsidRPr="00224F5C" w:rsidRDefault="00E71CB1" w:rsidP="00052C20">
      <w:pPr>
        <w:pStyle w:val="Titel2"/>
        <w:spacing w:line="480" w:lineRule="auto"/>
      </w:pPr>
    </w:p>
    <w:p w14:paraId="4603F276" w14:textId="094007EB" w:rsidR="004D6B86" w:rsidRPr="00224F5C" w:rsidRDefault="0022687D" w:rsidP="00052C20">
      <w:pPr>
        <w:pStyle w:val="Titel2"/>
        <w:spacing w:line="480" w:lineRule="auto"/>
        <w:rPr>
          <w:lang w:val="en-US"/>
        </w:rPr>
      </w:pPr>
      <w:r w:rsidRPr="00224F5C">
        <w:rPr>
          <w:lang w:val="en-US"/>
        </w:rPr>
        <w:t>1 Biological Psychology, Christian-</w:t>
      </w:r>
      <w:proofErr w:type="spellStart"/>
      <w:r w:rsidRPr="00224F5C">
        <w:rPr>
          <w:lang w:val="en-US"/>
        </w:rPr>
        <w:t>Albrechts</w:t>
      </w:r>
      <w:proofErr w:type="spellEnd"/>
      <w:r w:rsidRPr="00224F5C">
        <w:rPr>
          <w:lang w:val="en-US"/>
        </w:rPr>
        <w:t>-University Kiel, Germany</w:t>
      </w:r>
    </w:p>
    <w:p w14:paraId="787C6B34" w14:textId="1B33283A" w:rsidR="0022687D" w:rsidRPr="00224F5C" w:rsidRDefault="0022687D" w:rsidP="00052C20">
      <w:pPr>
        <w:pStyle w:val="Titel2"/>
        <w:spacing w:line="480" w:lineRule="auto"/>
        <w:rPr>
          <w:lang w:val="en-US"/>
        </w:rPr>
      </w:pPr>
      <w:r w:rsidRPr="00224F5C">
        <w:rPr>
          <w:lang w:val="en-US"/>
        </w:rPr>
        <w:t xml:space="preserve">2 </w:t>
      </w:r>
      <w:proofErr w:type="spellStart"/>
      <w:r w:rsidRPr="00224F5C">
        <w:rPr>
          <w:lang w:val="en-US"/>
        </w:rPr>
        <w:t>Medizinische</w:t>
      </w:r>
      <w:proofErr w:type="spellEnd"/>
      <w:r w:rsidRPr="00224F5C">
        <w:rPr>
          <w:lang w:val="en-US"/>
        </w:rPr>
        <w:t xml:space="preserve"> Hochschule Hannover, Germany</w:t>
      </w:r>
    </w:p>
    <w:p w14:paraId="149B0760" w14:textId="4018A03F" w:rsidR="0022687D" w:rsidRPr="00224F5C" w:rsidRDefault="0022687D" w:rsidP="00052C20">
      <w:pPr>
        <w:pStyle w:val="Titel2"/>
        <w:spacing w:line="480" w:lineRule="auto"/>
        <w:rPr>
          <w:lang w:val="en-US"/>
        </w:rPr>
      </w:pPr>
      <w:r w:rsidRPr="00224F5C">
        <w:rPr>
          <w:lang w:val="en-US"/>
        </w:rPr>
        <w:t>3 Clinical Child and Adolescent Psychology, Faculty of Psychology, University of Marburg, Germany</w:t>
      </w:r>
    </w:p>
    <w:p w14:paraId="6D357DCF" w14:textId="0BC86436" w:rsidR="004D6B86" w:rsidRPr="00224F5C" w:rsidRDefault="004D6B86" w:rsidP="00052C20">
      <w:pPr>
        <w:spacing w:line="480" w:lineRule="auto"/>
        <w:rPr>
          <w:lang w:val="en-US"/>
        </w:rPr>
      </w:pPr>
    </w:p>
    <w:p w14:paraId="38284FE8" w14:textId="5ABDF5B8" w:rsidR="004D6B86" w:rsidRPr="00224F5C" w:rsidRDefault="00A84518" w:rsidP="00052C20">
      <w:pPr>
        <w:pStyle w:val="Abschnittstitel"/>
        <w:spacing w:line="480" w:lineRule="auto"/>
        <w:rPr>
          <w:rFonts w:ascii="Times New Roman" w:hAnsi="Times New Roman" w:cs="Times New Roman"/>
          <w:b/>
          <w:bCs/>
          <w:lang w:val="en-US"/>
        </w:rPr>
      </w:pPr>
      <w:r w:rsidRPr="00224F5C">
        <w:rPr>
          <w:rFonts w:ascii="Times New Roman" w:hAnsi="Times New Roman" w:cs="Times New Roman"/>
          <w:b/>
          <w:bCs/>
          <w:lang w:val="en-US" w:bidi="de-DE"/>
        </w:rPr>
        <w:lastRenderedPageBreak/>
        <w:t>Abstract</w:t>
      </w:r>
    </w:p>
    <w:p w14:paraId="7D8E4BB9" w14:textId="54D05D8B" w:rsidR="004D6B86" w:rsidRPr="00224F5C" w:rsidRDefault="00A84518"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Perception fluctuates over time and </w:t>
      </w:r>
      <w:r w:rsidR="00C8596E" w:rsidRPr="00224F5C">
        <w:rPr>
          <w:rFonts w:ascii="Times New Roman" w:hAnsi="Times New Roman" w:cs="Times New Roman"/>
          <w:lang w:val="en-US"/>
        </w:rPr>
        <w:t xml:space="preserve">depends </w:t>
      </w:r>
      <w:r w:rsidRPr="00224F5C">
        <w:rPr>
          <w:rFonts w:ascii="Times New Roman" w:hAnsi="Times New Roman" w:cs="Times New Roman"/>
          <w:lang w:val="en-US"/>
        </w:rPr>
        <w:t xml:space="preserve">on </w:t>
      </w:r>
      <w:r w:rsidR="00605130" w:rsidRPr="00224F5C">
        <w:rPr>
          <w:rFonts w:ascii="Times New Roman" w:hAnsi="Times New Roman" w:cs="Times New Roman"/>
          <w:lang w:val="en-US"/>
        </w:rPr>
        <w:t>internal states, such as attention, fatigue</w:t>
      </w:r>
      <w:r w:rsidR="00150143" w:rsidRPr="00224F5C">
        <w:rPr>
          <w:rFonts w:ascii="Times New Roman" w:hAnsi="Times New Roman" w:cs="Times New Roman"/>
          <w:lang w:val="en-US"/>
        </w:rPr>
        <w:t>,</w:t>
      </w:r>
      <w:r w:rsidR="00605130" w:rsidRPr="00224F5C">
        <w:rPr>
          <w:rFonts w:ascii="Times New Roman" w:hAnsi="Times New Roman" w:cs="Times New Roman"/>
          <w:lang w:val="en-US"/>
        </w:rPr>
        <w:t xml:space="preserve"> or arousal. </w:t>
      </w:r>
      <w:r w:rsidR="0036756C" w:rsidRPr="00224F5C">
        <w:rPr>
          <w:rFonts w:ascii="Times New Roman" w:hAnsi="Times New Roman" w:cs="Times New Roman"/>
          <w:lang w:val="en-US"/>
        </w:rPr>
        <w:t>Several</w:t>
      </w:r>
      <w:r w:rsidR="00605130" w:rsidRPr="00224F5C">
        <w:rPr>
          <w:rFonts w:ascii="Times New Roman" w:hAnsi="Times New Roman" w:cs="Times New Roman"/>
          <w:lang w:val="en-US"/>
        </w:rPr>
        <w:t xml:space="preserve"> studies indicate that concurrent stimulation can influence perception</w:t>
      </w:r>
      <w:r w:rsidR="008618F4" w:rsidRPr="00224F5C">
        <w:rPr>
          <w:rFonts w:ascii="Times New Roman" w:hAnsi="Times New Roman" w:cs="Times New Roman"/>
          <w:lang w:val="en-US"/>
        </w:rPr>
        <w:t xml:space="preserve"> and cognition</w:t>
      </w:r>
      <w:r w:rsidR="00605130" w:rsidRPr="00224F5C">
        <w:rPr>
          <w:rFonts w:ascii="Times New Roman" w:hAnsi="Times New Roman" w:cs="Times New Roman"/>
          <w:lang w:val="en-US"/>
        </w:rPr>
        <w:t xml:space="preserve">. However, the direction of this influence is under debate, with some experiments finding detrimental effects, whereas others find that noise can </w:t>
      </w:r>
      <w:r w:rsidR="008618F4" w:rsidRPr="00224F5C">
        <w:rPr>
          <w:rFonts w:ascii="Times New Roman" w:hAnsi="Times New Roman" w:cs="Times New Roman"/>
          <w:lang w:val="en-US"/>
        </w:rPr>
        <w:t>be beneficial</w:t>
      </w:r>
      <w:r w:rsidR="00605130" w:rsidRPr="00224F5C">
        <w:rPr>
          <w:rFonts w:ascii="Times New Roman" w:hAnsi="Times New Roman" w:cs="Times New Roman"/>
          <w:lang w:val="en-US"/>
        </w:rPr>
        <w:t>. In two experiments</w:t>
      </w:r>
      <w:r w:rsidR="00FE29B6" w:rsidRPr="00224F5C">
        <w:rPr>
          <w:rFonts w:ascii="Times New Roman" w:hAnsi="Times New Roman" w:cs="Times New Roman"/>
          <w:lang w:val="en-US"/>
        </w:rPr>
        <w:t>,</w:t>
      </w:r>
      <w:r w:rsidR="00605130" w:rsidRPr="00224F5C">
        <w:rPr>
          <w:rFonts w:ascii="Times New Roman" w:hAnsi="Times New Roman" w:cs="Times New Roman"/>
          <w:lang w:val="en-US"/>
        </w:rPr>
        <w:t xml:space="preserve"> we examined the influence of auditory white noise</w:t>
      </w:r>
      <w:r w:rsidR="006B09BF" w:rsidRPr="00224F5C">
        <w:rPr>
          <w:rFonts w:ascii="Times New Roman" w:hAnsi="Times New Roman" w:cs="Times New Roman"/>
          <w:lang w:val="en-US"/>
        </w:rPr>
        <w:t xml:space="preserve"> on visual perception</w:t>
      </w:r>
      <w:r w:rsidR="00605130"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We first </w:t>
      </w:r>
      <w:r w:rsidR="008618F4" w:rsidRPr="00224F5C">
        <w:rPr>
          <w:rFonts w:ascii="Times New Roman" w:hAnsi="Times New Roman" w:cs="Times New Roman"/>
          <w:lang w:val="en-US"/>
        </w:rPr>
        <w:t>extended</w:t>
      </w:r>
      <w:r w:rsidR="006B09BF" w:rsidRPr="00224F5C">
        <w:rPr>
          <w:rFonts w:ascii="Times New Roman" w:hAnsi="Times New Roman" w:cs="Times New Roman"/>
          <w:lang w:val="en-US"/>
        </w:rPr>
        <w:t xml:space="preserve"> previous findings on the beneficial influence of white noise stimulation on </w:t>
      </w:r>
      <w:r w:rsidR="008618F4" w:rsidRPr="00224F5C">
        <w:rPr>
          <w:rFonts w:ascii="Times New Roman" w:hAnsi="Times New Roman" w:cs="Times New Roman"/>
          <w:lang w:val="en-US"/>
        </w:rPr>
        <w:t>visual perception</w:t>
      </w:r>
      <w:r w:rsidR="006B09BF" w:rsidRPr="00224F5C">
        <w:rPr>
          <w:rFonts w:ascii="Times New Roman" w:hAnsi="Times New Roman" w:cs="Times New Roman"/>
          <w:lang w:val="en-US"/>
        </w:rPr>
        <w:t xml:space="preserve"> in a visual flanker task. We then used the audiovisual sound-induced flash illusion to extend this line of </w:t>
      </w:r>
      <w:r w:rsidR="00EB2F27" w:rsidRPr="00224F5C">
        <w:rPr>
          <w:rFonts w:ascii="Times New Roman" w:hAnsi="Times New Roman" w:cs="Times New Roman"/>
          <w:lang w:val="en-US"/>
        </w:rPr>
        <w:t>research and</w:t>
      </w:r>
      <w:r w:rsidR="006B09BF" w:rsidRPr="00224F5C">
        <w:rPr>
          <w:rFonts w:ascii="Times New Roman" w:hAnsi="Times New Roman" w:cs="Times New Roman"/>
          <w:lang w:val="en-US"/>
        </w:rPr>
        <w:t xml:space="preserve"> found a reduction of the illusion perception under white noise stimulation. </w:t>
      </w:r>
      <w:r w:rsidR="00605130" w:rsidRPr="00224F5C">
        <w:rPr>
          <w:rFonts w:ascii="Times New Roman" w:hAnsi="Times New Roman" w:cs="Times New Roman"/>
          <w:lang w:val="en-US"/>
        </w:rPr>
        <w:t>Overall, we find that white noise improves perceptual accuracy, without changing response speed.</w:t>
      </w:r>
      <w:r w:rsidR="006B09BF" w:rsidRPr="00224F5C">
        <w:rPr>
          <w:rFonts w:ascii="Times New Roman" w:hAnsi="Times New Roman" w:cs="Times New Roman"/>
          <w:lang w:val="en-US"/>
        </w:rPr>
        <w:t xml:space="preserve"> This is in line with the Moderate Brain Arousal Model, which suggests that white noise stimulation should improve performance in attention tasks. Our findings </w:t>
      </w:r>
      <w:r w:rsidR="00471BDF" w:rsidRPr="00224F5C">
        <w:rPr>
          <w:rFonts w:ascii="Times New Roman" w:hAnsi="Times New Roman" w:cs="Times New Roman"/>
          <w:lang w:val="en-US"/>
        </w:rPr>
        <w:t>indicate</w:t>
      </w:r>
      <w:r w:rsidR="00471BDF" w:rsidRPr="00224F5C">
        <w:rPr>
          <w:rFonts w:ascii="Times New Roman" w:hAnsi="Times New Roman" w:cs="Times New Roman"/>
          <w:lang w:val="en-US"/>
        </w:rPr>
        <w:t xml:space="preserve"> </w:t>
      </w:r>
      <w:r w:rsidR="006B09BF" w:rsidRPr="00224F5C">
        <w:rPr>
          <w:rFonts w:ascii="Times New Roman" w:hAnsi="Times New Roman" w:cs="Times New Roman"/>
          <w:lang w:val="en-US"/>
        </w:rPr>
        <w:t xml:space="preserve">that concurrent, task-independent auditory stimulation can improve </w:t>
      </w:r>
      <w:r w:rsidR="00824275" w:rsidRPr="00224F5C">
        <w:rPr>
          <w:rFonts w:ascii="Times New Roman" w:hAnsi="Times New Roman" w:cs="Times New Roman"/>
          <w:lang w:val="en-US"/>
        </w:rPr>
        <w:t>responses to visual target stimuli</w:t>
      </w:r>
      <w:r w:rsidR="006B09BF" w:rsidRPr="00224F5C">
        <w:rPr>
          <w:rFonts w:ascii="Times New Roman" w:hAnsi="Times New Roman" w:cs="Times New Roman"/>
          <w:lang w:val="en-US"/>
        </w:rPr>
        <w:t>.</w:t>
      </w:r>
    </w:p>
    <w:p w14:paraId="3994E5FB" w14:textId="77777777" w:rsidR="00303B7E" w:rsidRPr="00224F5C" w:rsidRDefault="00303B7E" w:rsidP="00052C20">
      <w:pPr>
        <w:spacing w:line="480" w:lineRule="auto"/>
        <w:rPr>
          <w:rStyle w:val="Hervorhebung"/>
          <w:rFonts w:eastAsiaTheme="minorEastAsia"/>
          <w:color w:val="000000" w:themeColor="text1"/>
          <w:lang w:val="en-US" w:eastAsia="ja-JP" w:bidi="de-DE"/>
        </w:rPr>
      </w:pPr>
    </w:p>
    <w:p w14:paraId="56FBED3E" w14:textId="4495957E" w:rsidR="004D6B86" w:rsidRPr="00894C10" w:rsidRDefault="00A84518" w:rsidP="00052C20">
      <w:pPr>
        <w:spacing w:line="480" w:lineRule="auto"/>
        <w:rPr>
          <w:lang w:val="en-US"/>
        </w:rPr>
      </w:pPr>
      <w:r w:rsidRPr="0059136A">
        <w:rPr>
          <w:rStyle w:val="Hervorhebung"/>
          <w:lang w:val="en-US" w:bidi="de-DE"/>
        </w:rPr>
        <w:t>Keywords</w:t>
      </w:r>
      <w:r w:rsidR="004D4F8C" w:rsidRPr="0059136A">
        <w:rPr>
          <w:lang w:val="en-US" w:bidi="de-DE"/>
        </w:rPr>
        <w:t xml:space="preserve">: </w:t>
      </w:r>
      <w:r w:rsidRPr="0059136A">
        <w:rPr>
          <w:lang w:val="en-US"/>
        </w:rPr>
        <w:t>Attention, Perception, White Noise, Resonance</w:t>
      </w:r>
    </w:p>
    <w:p w14:paraId="446527E8" w14:textId="2C1D7400" w:rsidR="00303B7E" w:rsidRPr="00224F5C" w:rsidRDefault="00303B7E" w:rsidP="00052C20">
      <w:pPr>
        <w:spacing w:line="480" w:lineRule="auto"/>
        <w:rPr>
          <w:lang w:val="en-US"/>
        </w:rPr>
      </w:pPr>
      <w:r w:rsidRPr="00224F5C">
        <w:rPr>
          <w:lang w:val="en-US"/>
        </w:rPr>
        <w:br w:type="page"/>
      </w:r>
    </w:p>
    <w:p w14:paraId="7ED84337" w14:textId="27FC1F83" w:rsidR="004D6B86" w:rsidRPr="00224F5C" w:rsidRDefault="00303B7E" w:rsidP="00052C20">
      <w:pPr>
        <w:pStyle w:val="berschrift1"/>
        <w:spacing w:line="480" w:lineRule="auto"/>
        <w:rPr>
          <w:rFonts w:ascii="Times New Roman" w:hAnsi="Times New Roman" w:cs="Times New Roman"/>
          <w:lang w:val="en-US"/>
        </w:rPr>
      </w:pPr>
      <w:r w:rsidRPr="00224F5C">
        <w:rPr>
          <w:rFonts w:ascii="Times New Roman" w:hAnsi="Times New Roman" w:cs="Times New Roman"/>
          <w:lang w:val="en-US"/>
        </w:rPr>
        <w:lastRenderedPageBreak/>
        <w:t>Auditory White Noise Increases Visual Accuracy</w:t>
      </w:r>
    </w:p>
    <w:p w14:paraId="60B52A91" w14:textId="318AD37A" w:rsidR="00EB2F27" w:rsidRPr="00224F5C" w:rsidRDefault="004277F3" w:rsidP="00052C20">
      <w:pPr>
        <w:pStyle w:val="KeinLeerraum"/>
        <w:rPr>
          <w:rFonts w:ascii="Times New Roman" w:hAnsi="Times New Roman" w:cs="Times New Roman"/>
          <w:lang w:val="en-US"/>
        </w:rPr>
      </w:pPr>
      <w:r w:rsidRPr="00224F5C">
        <w:rPr>
          <w:rFonts w:ascii="Times New Roman" w:hAnsi="Times New Roman" w:cs="Times New Roman"/>
          <w:lang w:val="en-US"/>
        </w:rPr>
        <w:t>M</w:t>
      </w:r>
      <w:r w:rsidR="00EB2F27" w:rsidRPr="00224F5C">
        <w:rPr>
          <w:rFonts w:ascii="Times New Roman" w:hAnsi="Times New Roman" w:cs="Times New Roman"/>
          <w:lang w:val="en-US"/>
        </w:rPr>
        <w:t xml:space="preserve">aintaining constant performance, even </w:t>
      </w:r>
      <w:r w:rsidR="00876AB5" w:rsidRPr="00224F5C">
        <w:rPr>
          <w:rFonts w:ascii="Times New Roman" w:hAnsi="Times New Roman" w:cs="Times New Roman"/>
          <w:lang w:val="en-US"/>
        </w:rPr>
        <w:t>for long durations</w:t>
      </w:r>
      <w:r w:rsidR="00471BDF" w:rsidRPr="00224F5C">
        <w:rPr>
          <w:rFonts w:ascii="Times New Roman" w:hAnsi="Times New Roman" w:cs="Times New Roman"/>
          <w:lang w:val="en-US"/>
        </w:rPr>
        <w:t>,</w:t>
      </w:r>
      <w:r w:rsidR="00EB2F27" w:rsidRPr="00224F5C">
        <w:rPr>
          <w:rFonts w:ascii="Times New Roman" w:hAnsi="Times New Roman" w:cs="Times New Roman"/>
          <w:lang w:val="en-US"/>
        </w:rPr>
        <w:t xml:space="preserve"> is critical in many situations</w:t>
      </w:r>
      <w:r w:rsidRPr="00224F5C">
        <w:rPr>
          <w:rFonts w:ascii="Times New Roman" w:hAnsi="Times New Roman" w:cs="Times New Roman"/>
          <w:lang w:val="en-US"/>
        </w:rPr>
        <w:t xml:space="preserve">. </w:t>
      </w:r>
      <w:r w:rsidR="00A70F10" w:rsidRPr="00224F5C">
        <w:rPr>
          <w:rFonts w:ascii="Times New Roman" w:hAnsi="Times New Roman" w:cs="Times New Roman"/>
          <w:lang w:val="en-US"/>
        </w:rPr>
        <w:t>However</w:t>
      </w:r>
      <w:r w:rsidRPr="00224F5C">
        <w:rPr>
          <w:rFonts w:ascii="Times New Roman" w:hAnsi="Times New Roman" w:cs="Times New Roman"/>
          <w:lang w:val="en-US"/>
        </w:rPr>
        <w:t xml:space="preserve">, </w:t>
      </w:r>
      <w:r w:rsidR="00F57F09" w:rsidRPr="00224F5C">
        <w:rPr>
          <w:rFonts w:ascii="Times New Roman" w:hAnsi="Times New Roman" w:cs="Times New Roman"/>
          <w:lang w:val="en-US"/>
        </w:rPr>
        <w:t>action</w:t>
      </w:r>
      <w:r w:rsidR="00A70F10" w:rsidRPr="00224F5C">
        <w:rPr>
          <w:rFonts w:ascii="Times New Roman" w:hAnsi="Times New Roman" w:cs="Times New Roman"/>
          <w:lang w:val="en-US"/>
        </w:rPr>
        <w:t xml:space="preserve">, perception, and </w:t>
      </w:r>
      <w:r w:rsidRPr="00224F5C">
        <w:rPr>
          <w:rFonts w:ascii="Times New Roman" w:hAnsi="Times New Roman" w:cs="Times New Roman"/>
          <w:lang w:val="en-US"/>
        </w:rPr>
        <w:t xml:space="preserve">cognitive control mechanisms such as attention fluctuate over </w:t>
      </w:r>
      <w:r w:rsidR="00704187" w:rsidRPr="00224F5C">
        <w:rPr>
          <w:rFonts w:ascii="Times New Roman" w:hAnsi="Times New Roman" w:cs="Times New Roman"/>
          <w:lang w:val="en-US"/>
        </w:rPr>
        <w:t xml:space="preserve">time </w:t>
      </w:r>
      <w:r w:rsidR="00EB2F27" w:rsidRPr="00224F5C">
        <w:rPr>
          <w:rFonts w:ascii="Times New Roman" w:hAnsi="Times New Roman" w:cs="Times New Roman"/>
          <w:lang w:val="en-US"/>
        </w:rPr>
        <w:t>(</w:t>
      </w:r>
      <w:proofErr w:type="spellStart"/>
      <w:r w:rsidR="00EB2F27" w:rsidRPr="00224F5C">
        <w:rPr>
          <w:rFonts w:ascii="Times New Roman" w:hAnsi="Times New Roman" w:cs="Times New Roman"/>
          <w:lang w:val="en-US"/>
        </w:rPr>
        <w:t>Esterman</w:t>
      </w:r>
      <w:proofErr w:type="spellEnd"/>
      <w:r w:rsidR="00EB2F27" w:rsidRPr="00224F5C">
        <w:rPr>
          <w:rFonts w:ascii="Times New Roman" w:hAnsi="Times New Roman" w:cs="Times New Roman"/>
          <w:lang w:val="en-US"/>
        </w:rPr>
        <w:t xml:space="preserve"> &amp; Rothlein, 2019).</w:t>
      </w:r>
      <w:r w:rsidRPr="00224F5C">
        <w:rPr>
          <w:rFonts w:ascii="Times New Roman" w:hAnsi="Times New Roman" w:cs="Times New Roman"/>
          <w:lang w:val="en-US"/>
        </w:rPr>
        <w:t xml:space="preserve"> </w:t>
      </w:r>
      <w:r w:rsidR="008361E2" w:rsidRPr="00224F5C">
        <w:rPr>
          <w:rFonts w:ascii="Times New Roman" w:hAnsi="Times New Roman" w:cs="Times New Roman"/>
          <w:lang w:val="en-US"/>
        </w:rPr>
        <w:t>To</w:t>
      </w:r>
      <w:r w:rsidR="00150143" w:rsidRPr="00224F5C">
        <w:rPr>
          <w:rFonts w:ascii="Times New Roman" w:hAnsi="Times New Roman" w:cs="Times New Roman"/>
          <w:lang w:val="en-US"/>
        </w:rPr>
        <w:t xml:space="preserve"> optimize performance over time, i</w:t>
      </w:r>
      <w:r w:rsidR="00876AB5" w:rsidRPr="00224F5C">
        <w:rPr>
          <w:rFonts w:ascii="Times New Roman" w:hAnsi="Times New Roman" w:cs="Times New Roman"/>
          <w:lang w:val="en-US"/>
        </w:rPr>
        <w:t>t is therefore important to design tasks and interventions t</w:t>
      </w:r>
      <w:r w:rsidRPr="00224F5C">
        <w:rPr>
          <w:rFonts w:ascii="Times New Roman" w:hAnsi="Times New Roman" w:cs="Times New Roman"/>
          <w:lang w:val="en-US"/>
        </w:rPr>
        <w:t xml:space="preserve">o counteract </w:t>
      </w:r>
      <w:r w:rsidR="00150143" w:rsidRPr="00224F5C">
        <w:rPr>
          <w:rFonts w:ascii="Times New Roman" w:hAnsi="Times New Roman" w:cs="Times New Roman"/>
          <w:lang w:val="en-US"/>
        </w:rPr>
        <w:t xml:space="preserve">drifts and fluctuations. </w:t>
      </w:r>
      <w:r w:rsidR="008361E2" w:rsidRPr="00224F5C">
        <w:rPr>
          <w:rFonts w:ascii="Times New Roman" w:hAnsi="Times New Roman" w:cs="Times New Roman"/>
          <w:lang w:val="en-US"/>
        </w:rPr>
        <w:t>E</w:t>
      </w:r>
      <w:r w:rsidR="00876AB5" w:rsidRPr="00224F5C">
        <w:rPr>
          <w:rFonts w:ascii="Times New Roman" w:hAnsi="Times New Roman" w:cs="Times New Roman"/>
          <w:lang w:val="en-US"/>
        </w:rPr>
        <w:t>xplor</w:t>
      </w:r>
      <w:r w:rsidR="008361E2" w:rsidRPr="00224F5C">
        <w:rPr>
          <w:rFonts w:ascii="Times New Roman" w:hAnsi="Times New Roman" w:cs="Times New Roman"/>
          <w:lang w:val="en-US"/>
        </w:rPr>
        <w:t>ing</w:t>
      </w:r>
      <w:r w:rsidR="00876AB5" w:rsidRPr="00224F5C">
        <w:rPr>
          <w:rFonts w:ascii="Times New Roman" w:hAnsi="Times New Roman" w:cs="Times New Roman"/>
          <w:lang w:val="en-US"/>
        </w:rPr>
        <w:t xml:space="preserve"> the options to modulate performance is </w:t>
      </w:r>
      <w:r w:rsidR="00336050" w:rsidRPr="00224F5C">
        <w:rPr>
          <w:rFonts w:ascii="Times New Roman" w:hAnsi="Times New Roman" w:cs="Times New Roman"/>
          <w:lang w:val="en-US"/>
        </w:rPr>
        <w:t>a</w:t>
      </w:r>
      <w:r w:rsidRPr="00224F5C">
        <w:rPr>
          <w:rFonts w:ascii="Times New Roman" w:hAnsi="Times New Roman" w:cs="Times New Roman"/>
          <w:lang w:val="en-US"/>
        </w:rPr>
        <w:t xml:space="preserve"> first step towards finding specific </w:t>
      </w:r>
      <w:r w:rsidR="008361E2" w:rsidRPr="00224F5C">
        <w:rPr>
          <w:rFonts w:ascii="Times New Roman" w:hAnsi="Times New Roman" w:cs="Times New Roman"/>
          <w:lang w:val="en-US"/>
        </w:rPr>
        <w:t xml:space="preserve">intervention and adaptation </w:t>
      </w:r>
      <w:r w:rsidRPr="00224F5C">
        <w:rPr>
          <w:rFonts w:ascii="Times New Roman" w:hAnsi="Times New Roman" w:cs="Times New Roman"/>
          <w:lang w:val="en-US"/>
        </w:rPr>
        <w:t>strategies.</w:t>
      </w:r>
      <w:r w:rsidR="00A70F10" w:rsidRPr="00224F5C">
        <w:rPr>
          <w:rFonts w:ascii="Times New Roman" w:hAnsi="Times New Roman" w:cs="Times New Roman"/>
          <w:lang w:val="en-US"/>
        </w:rPr>
        <w:t xml:space="preserve"> </w:t>
      </w:r>
      <w:r w:rsidR="008361E2" w:rsidRPr="00224F5C">
        <w:rPr>
          <w:rFonts w:ascii="Times New Roman" w:hAnsi="Times New Roman" w:cs="Times New Roman"/>
          <w:lang w:val="en-US"/>
        </w:rPr>
        <w:t xml:space="preserve">One of these options </w:t>
      </w:r>
      <w:r w:rsidR="00C8596E" w:rsidRPr="00224F5C">
        <w:rPr>
          <w:rFonts w:ascii="Times New Roman" w:hAnsi="Times New Roman" w:cs="Times New Roman"/>
          <w:lang w:val="en-US"/>
        </w:rPr>
        <w:t>may be acoustic stimulation with white noise</w:t>
      </w:r>
      <w:r w:rsidR="00A70F10" w:rsidRPr="00224F5C">
        <w:rPr>
          <w:rFonts w:ascii="Times New Roman" w:hAnsi="Times New Roman" w:cs="Times New Roman"/>
          <w:lang w:val="en-US"/>
        </w:rPr>
        <w:t xml:space="preserve"> to increase arousal and enhance sensory processing and perception (Moss et al., 2004).</w:t>
      </w:r>
    </w:p>
    <w:p w14:paraId="39042FB8" w14:textId="72032285" w:rsidR="004277F3" w:rsidRPr="00224F5C" w:rsidRDefault="00704187"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Adding noise to a signal can </w:t>
      </w:r>
      <w:r w:rsidR="0093602C" w:rsidRPr="00224F5C">
        <w:rPr>
          <w:rFonts w:ascii="Times New Roman" w:hAnsi="Times New Roman" w:cs="Times New Roman"/>
          <w:noProof/>
          <w:lang w:val="en-US"/>
        </w:rPr>
        <w:t>enhance the salience of a signal such that a certain threshold for information transmission can be reached with higher probability</w:t>
      </w:r>
      <w:r w:rsidRPr="00224F5C">
        <w:rPr>
          <w:rFonts w:ascii="Times New Roman" w:hAnsi="Times New Roman" w:cs="Times New Roman"/>
          <w:lang w:val="en-US"/>
        </w:rPr>
        <w:t xml:space="preserve">. This non-linear </w:t>
      </w:r>
      <w:r w:rsidR="009C3BD4" w:rsidRPr="00224F5C">
        <w:rPr>
          <w:rFonts w:ascii="Times New Roman" w:hAnsi="Times New Roman" w:cs="Times New Roman"/>
          <w:lang w:val="en-US"/>
        </w:rPr>
        <w:t>effect</w:t>
      </w:r>
      <w:r w:rsidRPr="00224F5C">
        <w:rPr>
          <w:rFonts w:ascii="Times New Roman" w:hAnsi="Times New Roman" w:cs="Times New Roman"/>
          <w:lang w:val="en-US"/>
        </w:rPr>
        <w:t xml:space="preserve"> of noise on information transfer has been called “stochastic resonance” (SR, Moss et al., 2004).</w:t>
      </w:r>
      <w:r w:rsidR="00FF475A" w:rsidRPr="00224F5C">
        <w:rPr>
          <w:rFonts w:ascii="Times New Roman" w:hAnsi="Times New Roman" w:cs="Times New Roman"/>
          <w:lang w:val="en-US"/>
        </w:rPr>
        <w:t xml:space="preserve"> In auditory</w:t>
      </w:r>
      <w:r w:rsidR="005B24B0" w:rsidRPr="00224F5C">
        <w:rPr>
          <w:rFonts w:ascii="Times New Roman" w:hAnsi="Times New Roman" w:cs="Times New Roman"/>
          <w:lang w:val="en-US"/>
        </w:rPr>
        <w:t xml:space="preserve"> perception, pure tone detection thresholds can be </w:t>
      </w:r>
      <w:r w:rsidR="00C8596E" w:rsidRPr="00224F5C">
        <w:rPr>
          <w:rFonts w:ascii="Times New Roman" w:hAnsi="Times New Roman" w:cs="Times New Roman"/>
          <w:lang w:val="en-US"/>
        </w:rPr>
        <w:t xml:space="preserve">lowered </w:t>
      </w:r>
      <w:r w:rsidR="005B24B0" w:rsidRPr="00224F5C">
        <w:rPr>
          <w:rFonts w:ascii="Times New Roman" w:hAnsi="Times New Roman" w:cs="Times New Roman"/>
          <w:lang w:val="en-US"/>
        </w:rPr>
        <w:t xml:space="preserve">by continuous white noise stimulation (Zeng et al., 2000). </w:t>
      </w:r>
      <w:r w:rsidR="00352534" w:rsidRPr="00224F5C">
        <w:rPr>
          <w:rFonts w:ascii="Times New Roman" w:hAnsi="Times New Roman" w:cs="Times New Roman"/>
          <w:lang w:val="en-US"/>
        </w:rPr>
        <w:t>Interestingly</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 xml:space="preserve">there is evidence that stochastic resonance works across modalities, as indicated by continuous auditory noise improving visual signal detection </w:t>
      </w:r>
      <w:r w:rsidR="00C106C8" w:rsidRPr="00224F5C">
        <w:rPr>
          <w:rFonts w:ascii="Times New Roman" w:hAnsi="Times New Roman" w:cs="Times New Roman"/>
          <w:noProof/>
          <w:lang w:val="en-US"/>
        </w:rPr>
        <w:t>(Manjarrez, Mendez, Martinez, Flores, &amp; Mirasso, 2007)</w:t>
      </w:r>
      <w:r w:rsidR="005B24B0" w:rsidRPr="00224F5C">
        <w:rPr>
          <w:rFonts w:ascii="Times New Roman" w:hAnsi="Times New Roman" w:cs="Times New Roman"/>
          <w:lang w:val="en-US"/>
        </w:rPr>
        <w:t xml:space="preserve"> </w:t>
      </w:r>
      <w:r w:rsidR="00C106C8" w:rsidRPr="00224F5C">
        <w:rPr>
          <w:rFonts w:ascii="Times New Roman" w:hAnsi="Times New Roman" w:cs="Times New Roman"/>
          <w:lang w:val="en-US"/>
        </w:rPr>
        <w:t>and</w:t>
      </w:r>
      <w:r w:rsidR="005B24B0" w:rsidRPr="00224F5C">
        <w:rPr>
          <w:rFonts w:ascii="Times New Roman" w:hAnsi="Times New Roman" w:cs="Times New Roman"/>
          <w:lang w:val="en-US"/>
        </w:rPr>
        <w:t xml:space="preserve"> visual contrast perception</w:t>
      </w:r>
      <w:r w:rsidR="008361E2" w:rsidRPr="00224F5C">
        <w:rPr>
          <w:rFonts w:ascii="Times New Roman" w:hAnsi="Times New Roman" w:cs="Times New Roman"/>
          <w:lang w:val="en-US"/>
        </w:rPr>
        <w:t xml:space="preserve"> </w:t>
      </w:r>
      <w:r w:rsidR="005B24B0" w:rsidRPr="00224F5C">
        <w:rPr>
          <w:rFonts w:ascii="Times New Roman" w:hAnsi="Times New Roman" w:cs="Times New Roman"/>
          <w:lang w:val="en-US"/>
        </w:rPr>
        <w:t>(</w:t>
      </w:r>
      <w:proofErr w:type="spellStart"/>
      <w:r w:rsidR="005B24B0" w:rsidRPr="00224F5C">
        <w:rPr>
          <w:rFonts w:ascii="Times New Roman" w:hAnsi="Times New Roman" w:cs="Times New Roman"/>
          <w:lang w:val="en-US"/>
        </w:rPr>
        <w:t>Gleiss</w:t>
      </w:r>
      <w:proofErr w:type="spellEnd"/>
      <w:r w:rsidR="005B24B0" w:rsidRPr="00224F5C">
        <w:rPr>
          <w:rFonts w:ascii="Times New Roman" w:hAnsi="Times New Roman" w:cs="Times New Roman"/>
          <w:lang w:val="en-US"/>
        </w:rPr>
        <w:t xml:space="preserve"> &amp; </w:t>
      </w:r>
      <w:proofErr w:type="spellStart"/>
      <w:r w:rsidR="005B24B0" w:rsidRPr="00224F5C">
        <w:rPr>
          <w:rFonts w:ascii="Times New Roman" w:hAnsi="Times New Roman" w:cs="Times New Roman"/>
          <w:lang w:val="en-US"/>
        </w:rPr>
        <w:t>Kayser</w:t>
      </w:r>
      <w:proofErr w:type="spellEnd"/>
      <w:r w:rsidR="005B24B0" w:rsidRPr="00224F5C">
        <w:rPr>
          <w:rFonts w:ascii="Times New Roman" w:hAnsi="Times New Roman" w:cs="Times New Roman"/>
          <w:lang w:val="en-US"/>
        </w:rPr>
        <w:t xml:space="preserve">, 2014). </w:t>
      </w:r>
      <w:r w:rsidR="008361E2" w:rsidRPr="00224F5C">
        <w:rPr>
          <w:rFonts w:ascii="Times New Roman" w:hAnsi="Times New Roman" w:cs="Times New Roman"/>
          <w:lang w:val="en-US"/>
        </w:rPr>
        <w:t>In electrophysiological studies</w:t>
      </w:r>
      <w:r w:rsidR="005B24B0" w:rsidRPr="00224F5C">
        <w:rPr>
          <w:rFonts w:ascii="Times New Roman" w:hAnsi="Times New Roman" w:cs="Times New Roman"/>
          <w:lang w:val="en-US"/>
        </w:rPr>
        <w:t>, the latter finding was related to a decrease in occipital alpha power</w:t>
      </w:r>
      <w:r w:rsidR="008361E2" w:rsidRPr="00224F5C">
        <w:rPr>
          <w:rFonts w:ascii="Times New Roman" w:hAnsi="Times New Roman" w:cs="Times New Roman"/>
          <w:lang w:val="en-US"/>
        </w:rPr>
        <w:t xml:space="preserve">. Reduced alpha power in turn </w:t>
      </w:r>
      <w:r w:rsidR="005B24B0" w:rsidRPr="00224F5C">
        <w:rPr>
          <w:rFonts w:ascii="Times New Roman" w:hAnsi="Times New Roman" w:cs="Times New Roman"/>
          <w:lang w:val="en-US"/>
        </w:rPr>
        <w:t>has been linked to cortical excitability</w:t>
      </w:r>
      <w:r w:rsidR="009C3BD4" w:rsidRPr="00224F5C">
        <w:rPr>
          <w:rFonts w:ascii="Times New Roman" w:hAnsi="Times New Roman" w:cs="Times New Roman"/>
          <w:lang w:val="en-US"/>
        </w:rPr>
        <w:t xml:space="preserve"> and improved visual accuracy</w:t>
      </w:r>
      <w:r w:rsidR="005B24B0" w:rsidRPr="00224F5C">
        <w:rPr>
          <w:rFonts w:ascii="Times New Roman" w:hAnsi="Times New Roman" w:cs="Times New Roman"/>
          <w:lang w:val="en-US"/>
        </w:rPr>
        <w:t xml:space="preserve"> (</w:t>
      </w:r>
      <w:proofErr w:type="spellStart"/>
      <w:r w:rsidR="005B24B0" w:rsidRPr="00224F5C">
        <w:rPr>
          <w:rFonts w:ascii="Times New Roman" w:hAnsi="Times New Roman" w:cs="Times New Roman"/>
          <w:lang w:val="en-US"/>
        </w:rPr>
        <w:t>Michail</w:t>
      </w:r>
      <w:proofErr w:type="spellEnd"/>
      <w:r w:rsidR="005B24B0" w:rsidRPr="00224F5C">
        <w:rPr>
          <w:rFonts w:ascii="Times New Roman" w:hAnsi="Times New Roman" w:cs="Times New Roman"/>
          <w:lang w:val="en-US"/>
        </w:rPr>
        <w:t xml:space="preserve"> et al., 2021).</w:t>
      </w:r>
      <w:r w:rsidR="009C3BD4" w:rsidRPr="00224F5C">
        <w:rPr>
          <w:rFonts w:ascii="Times New Roman" w:hAnsi="Times New Roman" w:cs="Times New Roman"/>
          <w:lang w:val="en-US"/>
        </w:rPr>
        <w:t xml:space="preserve"> In short, </w:t>
      </w:r>
      <w:proofErr w:type="gramStart"/>
      <w:r w:rsidR="009C3BD4" w:rsidRPr="00224F5C">
        <w:rPr>
          <w:rFonts w:ascii="Times New Roman" w:hAnsi="Times New Roman" w:cs="Times New Roman"/>
          <w:lang w:val="en-US"/>
        </w:rPr>
        <w:t>auditory</w:t>
      </w:r>
      <w:proofErr w:type="gramEnd"/>
      <w:r w:rsidR="009C3BD4" w:rsidRPr="00224F5C">
        <w:rPr>
          <w:rFonts w:ascii="Times New Roman" w:hAnsi="Times New Roman" w:cs="Times New Roman"/>
          <w:lang w:val="en-US"/>
        </w:rPr>
        <w:t xml:space="preserve"> and visual perception appear to benefit from adding auditory white noise</w:t>
      </w:r>
      <w:r w:rsidR="00352534" w:rsidRPr="00224F5C">
        <w:rPr>
          <w:rFonts w:ascii="Times New Roman" w:hAnsi="Times New Roman" w:cs="Times New Roman"/>
          <w:lang w:val="en-US"/>
        </w:rPr>
        <w:t xml:space="preserve">. However, this noise is </w:t>
      </w:r>
      <w:r w:rsidR="00054C91" w:rsidRPr="00224F5C">
        <w:rPr>
          <w:rFonts w:ascii="Times New Roman" w:hAnsi="Times New Roman" w:cs="Times New Roman"/>
          <w:lang w:val="en-US"/>
        </w:rPr>
        <w:t>task-irrelevant</w:t>
      </w:r>
      <w:r w:rsidR="00352534" w:rsidRPr="00224F5C">
        <w:rPr>
          <w:rFonts w:ascii="Times New Roman" w:hAnsi="Times New Roman" w:cs="Times New Roman"/>
          <w:lang w:val="en-US"/>
        </w:rPr>
        <w:t>, but can have a task-independent and even cross-modal effect, suggesting a modality-independent, general effect on arousal and cortical excitability.</w:t>
      </w:r>
    </w:p>
    <w:p w14:paraId="4555DB7A" w14:textId="5C8A030F" w:rsidR="00567229" w:rsidRPr="00224F5C" w:rsidRDefault="00567229"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To link SR, arousal, and attention,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and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proposed the Moderate Brain Arousal Model (MBA). This model is based on observations of attenuated dopamine levels in attention-deficit/hyperactivity disorder (ADHD). The MBA predicts differences in </w:t>
      </w:r>
      <w:r w:rsidR="00647566" w:rsidRPr="00224F5C">
        <w:rPr>
          <w:rFonts w:ascii="Times New Roman" w:hAnsi="Times New Roman" w:cs="Times New Roman"/>
          <w:lang w:val="en-US"/>
        </w:rPr>
        <w:t>attention</w:t>
      </w:r>
      <w:r w:rsidRPr="00224F5C">
        <w:rPr>
          <w:rFonts w:ascii="Times New Roman" w:hAnsi="Times New Roman" w:cs="Times New Roman"/>
          <w:lang w:val="en-US"/>
        </w:rPr>
        <w:t xml:space="preserve"> depending on the dopamine (DA) level. Therein, one must differentiate between </w:t>
      </w:r>
      <w:r w:rsidRPr="00224F5C">
        <w:rPr>
          <w:rFonts w:ascii="Times New Roman" w:hAnsi="Times New Roman" w:cs="Times New Roman"/>
          <w:lang w:val="en-US"/>
        </w:rPr>
        <w:lastRenderedPageBreak/>
        <w:t xml:space="preserve">tonic and phasic DA </w:t>
      </w:r>
      <w:r w:rsidR="00527FFB" w:rsidRPr="00224F5C">
        <w:rPr>
          <w:rFonts w:ascii="Times New Roman" w:hAnsi="Times New Roman" w:cs="Times New Roman"/>
          <w:lang w:val="en-US"/>
        </w:rPr>
        <w:t>activity</w:t>
      </w:r>
      <w:r w:rsidRPr="00224F5C">
        <w:rPr>
          <w:rFonts w:ascii="Times New Roman" w:hAnsi="Times New Roman" w:cs="Times New Roman"/>
          <w:lang w:val="en-US"/>
        </w:rPr>
        <w:t xml:space="preserve">. The former </w:t>
      </w:r>
      <w:r w:rsidR="00794D04" w:rsidRPr="00224F5C">
        <w:rPr>
          <w:rFonts w:ascii="Times New Roman" w:hAnsi="Times New Roman" w:cs="Times New Roman"/>
          <w:lang w:val="en-US"/>
        </w:rPr>
        <w:t xml:space="preserve">refers to low </w:t>
      </w:r>
      <w:r w:rsidR="00C8596E" w:rsidRPr="00224F5C">
        <w:rPr>
          <w:rFonts w:ascii="Times New Roman" w:hAnsi="Times New Roman" w:cs="Times New Roman"/>
          <w:lang w:val="en-US"/>
        </w:rPr>
        <w:t xml:space="preserve">extracellular </w:t>
      </w:r>
      <w:r w:rsidR="00794D04" w:rsidRPr="00224F5C">
        <w:rPr>
          <w:rFonts w:ascii="Times New Roman" w:hAnsi="Times New Roman" w:cs="Times New Roman"/>
          <w:lang w:val="en-US"/>
        </w:rPr>
        <w:t>concentrations of DA,</w:t>
      </w:r>
      <w:r w:rsidRPr="00224F5C">
        <w:rPr>
          <w:rFonts w:ascii="Times New Roman" w:hAnsi="Times New Roman" w:cs="Times New Roman"/>
          <w:lang w:val="en-US"/>
        </w:rPr>
        <w:t xml:space="preserve"> </w:t>
      </w:r>
      <w:r w:rsidR="00794D04" w:rsidRPr="00224F5C">
        <w:rPr>
          <w:rFonts w:ascii="Times New Roman" w:hAnsi="Times New Roman" w:cs="Times New Roman"/>
          <w:lang w:val="en-US"/>
        </w:rPr>
        <w:t>whereas</w:t>
      </w:r>
      <w:r w:rsidRPr="00224F5C">
        <w:rPr>
          <w:rFonts w:ascii="Times New Roman" w:hAnsi="Times New Roman" w:cs="Times New Roman"/>
          <w:lang w:val="en-US"/>
        </w:rPr>
        <w:t xml:space="preserve"> the latter </w:t>
      </w:r>
      <w:r w:rsidR="00794D04" w:rsidRPr="00224F5C">
        <w:rPr>
          <w:rFonts w:ascii="Times New Roman" w:hAnsi="Times New Roman" w:cs="Times New Roman"/>
          <w:lang w:val="en-US"/>
        </w:rPr>
        <w:t>refers to release of DA from the axon terminals</w:t>
      </w:r>
      <w:r w:rsidR="00C8596E" w:rsidRPr="00224F5C">
        <w:rPr>
          <w:rFonts w:ascii="Times New Roman" w:hAnsi="Times New Roman" w:cs="Times New Roman"/>
          <w:lang w:val="en-US"/>
        </w:rPr>
        <w:t xml:space="preserve"> following action-potentials</w:t>
      </w:r>
      <w:r w:rsidR="00794D04" w:rsidRPr="00224F5C">
        <w:rPr>
          <w:rFonts w:ascii="Times New Roman" w:hAnsi="Times New Roman" w:cs="Times New Roman"/>
          <w:lang w:val="en-US"/>
        </w:rPr>
        <w:t xml:space="preserve">. </w:t>
      </w:r>
      <w:proofErr w:type="spellStart"/>
      <w:r w:rsidR="00794D04" w:rsidRPr="00224F5C">
        <w:rPr>
          <w:rFonts w:ascii="Times New Roman" w:hAnsi="Times New Roman" w:cs="Times New Roman"/>
          <w:lang w:val="en-US"/>
        </w:rPr>
        <w:t>Siktröm</w:t>
      </w:r>
      <w:proofErr w:type="spellEnd"/>
      <w:r w:rsidR="00794D04" w:rsidRPr="00224F5C">
        <w:rPr>
          <w:rFonts w:ascii="Times New Roman" w:hAnsi="Times New Roman" w:cs="Times New Roman"/>
          <w:lang w:val="en-US"/>
        </w:rPr>
        <w:t xml:space="preserve"> and </w:t>
      </w:r>
      <w:proofErr w:type="spellStart"/>
      <w:r w:rsidR="00794D04" w:rsidRPr="00224F5C">
        <w:rPr>
          <w:rFonts w:ascii="Times New Roman" w:hAnsi="Times New Roman" w:cs="Times New Roman"/>
          <w:lang w:val="en-US"/>
        </w:rPr>
        <w:t>Söderlund</w:t>
      </w:r>
      <w:proofErr w:type="spellEnd"/>
      <w:r w:rsidR="00794D04" w:rsidRPr="00224F5C">
        <w:rPr>
          <w:rFonts w:ascii="Times New Roman" w:hAnsi="Times New Roman" w:cs="Times New Roman"/>
          <w:lang w:val="en-US"/>
        </w:rPr>
        <w:t xml:space="preserve"> (2007) argue that tonic DA modulates the phasic neural reactivity, thereby influencing the critical excitation-inhibition balance (</w:t>
      </w:r>
      <w:proofErr w:type="spellStart"/>
      <w:r w:rsidR="00794D04" w:rsidRPr="00224F5C">
        <w:rPr>
          <w:rFonts w:ascii="Times New Roman" w:hAnsi="Times New Roman" w:cs="Times New Roman"/>
          <w:lang w:val="en-US"/>
        </w:rPr>
        <w:t>Plenz</w:t>
      </w:r>
      <w:proofErr w:type="spellEnd"/>
      <w:r w:rsidR="00794D04" w:rsidRPr="00224F5C">
        <w:rPr>
          <w:rFonts w:ascii="Times New Roman" w:hAnsi="Times New Roman" w:cs="Times New Roman"/>
          <w:lang w:val="en-US"/>
        </w:rPr>
        <w:t xml:space="preserve"> et al., 2021). </w:t>
      </w:r>
      <w:r w:rsidR="00647566" w:rsidRPr="00224F5C">
        <w:rPr>
          <w:rFonts w:ascii="Times New Roman" w:hAnsi="Times New Roman" w:cs="Times New Roman"/>
          <w:lang w:val="en-US"/>
        </w:rPr>
        <w:t>Following the MBA, l</w:t>
      </w:r>
      <w:r w:rsidR="00794D04" w:rsidRPr="00224F5C">
        <w:rPr>
          <w:rFonts w:ascii="Times New Roman" w:hAnsi="Times New Roman" w:cs="Times New Roman"/>
          <w:lang w:val="en-US"/>
        </w:rPr>
        <w:t xml:space="preserve">ow tonic DA </w:t>
      </w:r>
      <w:r w:rsidR="00C8596E" w:rsidRPr="00224F5C">
        <w:rPr>
          <w:rFonts w:ascii="Times New Roman" w:hAnsi="Times New Roman" w:cs="Times New Roman"/>
          <w:lang w:val="en-US"/>
        </w:rPr>
        <w:t>should lead to less, perhaps insufficient, neural excitability which may</w:t>
      </w:r>
      <w:r w:rsidR="00647566" w:rsidRPr="00224F5C">
        <w:rPr>
          <w:rFonts w:ascii="Times New Roman" w:hAnsi="Times New Roman" w:cs="Times New Roman"/>
          <w:lang w:val="en-US"/>
        </w:rPr>
        <w:t xml:space="preserve"> lead to poor signal transmission. To reach a sufficient signal transmission, neural excitability thus needs to be boosted by increased arousal. One way to increase the arousal is continuous exogenic stimulation. Importantly, based on the critical excitation-inhibition balance, the MBA proposes an optimal level of exogenic stimulation, with detrimental effects of too strong or too weak stimulation</w:t>
      </w:r>
      <w:r w:rsidR="00C8596E" w:rsidRPr="00224F5C">
        <w:rPr>
          <w:rFonts w:ascii="Times New Roman" w:hAnsi="Times New Roman" w:cs="Times New Roman"/>
          <w:lang w:val="en-US"/>
        </w:rPr>
        <w:t xml:space="preserve"> (</w:t>
      </w:r>
      <w:r w:rsidR="00B257D6" w:rsidRPr="00224F5C">
        <w:rPr>
          <w:rFonts w:ascii="Times New Roman" w:hAnsi="Times New Roman" w:cs="Times New Roman"/>
          <w:lang w:val="en-US"/>
        </w:rPr>
        <w:t xml:space="preserve">i.e., </w:t>
      </w:r>
      <w:r w:rsidR="00C8596E" w:rsidRPr="00224F5C">
        <w:rPr>
          <w:rFonts w:ascii="Times New Roman" w:hAnsi="Times New Roman" w:cs="Times New Roman"/>
          <w:lang w:val="en-US"/>
        </w:rPr>
        <w:t xml:space="preserve">inverted U-shaped relationship; see </w:t>
      </w:r>
      <w:proofErr w:type="spellStart"/>
      <w:r w:rsidR="00C8596E" w:rsidRPr="00224F5C">
        <w:rPr>
          <w:rFonts w:ascii="Times New Roman" w:hAnsi="Times New Roman" w:cs="Times New Roman"/>
          <w:lang w:val="en-US"/>
        </w:rPr>
        <w:t>Sikström</w:t>
      </w:r>
      <w:proofErr w:type="spellEnd"/>
      <w:r w:rsidR="00C8596E" w:rsidRPr="00224F5C">
        <w:rPr>
          <w:rFonts w:ascii="Times New Roman" w:hAnsi="Times New Roman" w:cs="Times New Roman"/>
          <w:lang w:val="en-US"/>
        </w:rPr>
        <w:t xml:space="preserve"> &amp; </w:t>
      </w:r>
      <w:proofErr w:type="spellStart"/>
      <w:r w:rsidR="00C8596E" w:rsidRPr="00224F5C">
        <w:rPr>
          <w:rFonts w:ascii="Times New Roman" w:hAnsi="Times New Roman" w:cs="Times New Roman"/>
          <w:lang w:val="en-US"/>
        </w:rPr>
        <w:t>Söderlund</w:t>
      </w:r>
      <w:proofErr w:type="spellEnd"/>
      <w:r w:rsidR="00C8596E" w:rsidRPr="00224F5C">
        <w:rPr>
          <w:rFonts w:ascii="Times New Roman" w:hAnsi="Times New Roman" w:cs="Times New Roman"/>
          <w:lang w:val="en-US"/>
        </w:rPr>
        <w:t>, 2007)</w:t>
      </w:r>
      <w:r w:rsidR="00647566" w:rsidRPr="00224F5C">
        <w:rPr>
          <w:rFonts w:ascii="Times New Roman" w:hAnsi="Times New Roman" w:cs="Times New Roman"/>
          <w:lang w:val="en-US"/>
        </w:rPr>
        <w:t xml:space="preserve">. </w:t>
      </w:r>
      <w:r w:rsidR="00C245E7" w:rsidRPr="00224F5C">
        <w:rPr>
          <w:rFonts w:ascii="Times New Roman" w:hAnsi="Times New Roman" w:cs="Times New Roman"/>
          <w:lang w:val="en-US"/>
        </w:rPr>
        <w:t>Taken together, the MBA proposes that an optimal level of stimulation will increase the arousal and influence the tonic DA level, thereby facilitating cognitive control mechanisms such as attention and improving perception.</w:t>
      </w:r>
    </w:p>
    <w:p w14:paraId="6EFB286B" w14:textId="58A18D83" w:rsidR="007A74C0" w:rsidRPr="00224F5C" w:rsidRDefault="008361E2" w:rsidP="00052C20">
      <w:pPr>
        <w:pStyle w:val="KeinLeerraum"/>
        <w:rPr>
          <w:rFonts w:ascii="Times New Roman" w:hAnsi="Times New Roman" w:cs="Times New Roman"/>
          <w:lang w:val="en-US"/>
        </w:rPr>
      </w:pPr>
      <w:proofErr w:type="gramStart"/>
      <w:r w:rsidRPr="00224F5C">
        <w:rPr>
          <w:rFonts w:ascii="Times New Roman" w:hAnsi="Times New Roman" w:cs="Times New Roman"/>
          <w:lang w:val="en-US"/>
        </w:rPr>
        <w:t>In order to</w:t>
      </w:r>
      <w:proofErr w:type="gramEnd"/>
      <w:r w:rsidRPr="00224F5C">
        <w:rPr>
          <w:rFonts w:ascii="Times New Roman" w:hAnsi="Times New Roman" w:cs="Times New Roman"/>
          <w:lang w:val="en-US"/>
        </w:rPr>
        <w:t xml:space="preserve"> evaluate the relationship between SR, arousal and attention proposed in the MBA, the empirical evidence for or against the model needs to be carefully examined and extended. In t</w:t>
      </w:r>
      <w:r w:rsidR="008618F4" w:rsidRPr="00224F5C">
        <w:rPr>
          <w:rFonts w:ascii="Times New Roman" w:hAnsi="Times New Roman" w:cs="Times New Roman"/>
          <w:lang w:val="en-US"/>
        </w:rPr>
        <w:t>wo</w:t>
      </w:r>
      <w:r w:rsidRPr="00224F5C">
        <w:rPr>
          <w:rFonts w:ascii="Times New Roman" w:hAnsi="Times New Roman" w:cs="Times New Roman"/>
          <w:lang w:val="en-US"/>
        </w:rPr>
        <w:t xml:space="preserve"> experiments, we first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replicate the critical findings of an influence of white noise stimulation on </w:t>
      </w:r>
      <w:r w:rsidR="008618F4" w:rsidRPr="00224F5C">
        <w:rPr>
          <w:rFonts w:ascii="Times New Roman" w:hAnsi="Times New Roman" w:cs="Times New Roman"/>
          <w:lang w:val="en-US"/>
        </w:rPr>
        <w:t>perception</w:t>
      </w:r>
      <w:r w:rsidRPr="00224F5C">
        <w:rPr>
          <w:rFonts w:ascii="Times New Roman" w:hAnsi="Times New Roman" w:cs="Times New Roman"/>
          <w:lang w:val="en-US"/>
        </w:rPr>
        <w:t xml:space="preserve"> </w:t>
      </w:r>
      <w:r w:rsidR="008618F4" w:rsidRPr="00224F5C">
        <w:rPr>
          <w:rFonts w:ascii="Times New Roman" w:hAnsi="Times New Roman" w:cs="Times New Roman"/>
          <w:lang w:val="en-US"/>
        </w:rPr>
        <w:t>using</w:t>
      </w:r>
      <w:r w:rsidRPr="00224F5C">
        <w:rPr>
          <w:rFonts w:ascii="Times New Roman" w:hAnsi="Times New Roman" w:cs="Times New Roman"/>
          <w:lang w:val="en-US"/>
        </w:rPr>
        <w:t xml:space="preserve"> a visual flanker task. Subsequently, we aim</w:t>
      </w:r>
      <w:r w:rsidR="0092446D" w:rsidRPr="00224F5C">
        <w:rPr>
          <w:rFonts w:ascii="Times New Roman" w:hAnsi="Times New Roman" w:cs="Times New Roman"/>
          <w:lang w:val="en-US"/>
        </w:rPr>
        <w:t>ed</w:t>
      </w:r>
      <w:r w:rsidRPr="00224F5C">
        <w:rPr>
          <w:rFonts w:ascii="Times New Roman" w:hAnsi="Times New Roman" w:cs="Times New Roman"/>
          <w:lang w:val="en-US"/>
        </w:rPr>
        <w:t xml:space="preserve"> to extend these findings to bistable audiovisual perception. </w:t>
      </w:r>
      <w:r w:rsidR="007A74C0" w:rsidRPr="00224F5C">
        <w:rPr>
          <w:rFonts w:ascii="Times New Roman" w:hAnsi="Times New Roman" w:cs="Times New Roman"/>
          <w:lang w:val="en-US"/>
        </w:rPr>
        <w:t xml:space="preserve">The overall goal of the two experiments presented here </w:t>
      </w:r>
      <w:r w:rsidR="0092446D" w:rsidRPr="00224F5C">
        <w:rPr>
          <w:rFonts w:ascii="Times New Roman" w:hAnsi="Times New Roman" w:cs="Times New Roman"/>
          <w:lang w:val="en-US"/>
        </w:rPr>
        <w:t>was</w:t>
      </w:r>
      <w:r w:rsidR="007A74C0" w:rsidRPr="00224F5C">
        <w:rPr>
          <w:rFonts w:ascii="Times New Roman" w:hAnsi="Times New Roman" w:cs="Times New Roman"/>
          <w:lang w:val="en-US"/>
        </w:rPr>
        <w:t xml:space="preserve"> to elucidate the influence of white noise stimulation on visual perception. </w:t>
      </w:r>
      <w:r w:rsidR="00A35B6D" w:rsidRPr="00224F5C">
        <w:rPr>
          <w:rFonts w:ascii="Times New Roman" w:hAnsi="Times New Roman" w:cs="Times New Roman"/>
          <w:lang w:val="en-US"/>
        </w:rPr>
        <w:t>In both experiments, we 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w:t>
      </w:r>
      <w:r w:rsidR="00E30A6B" w:rsidRPr="00224F5C">
        <w:rPr>
          <w:rFonts w:ascii="Times New Roman" w:hAnsi="Times New Roman" w:cs="Times New Roman"/>
          <w:lang w:val="en-US"/>
        </w:rPr>
        <w:t>responses to visual target stimuli</w:t>
      </w:r>
      <w:r w:rsidR="00E30A6B" w:rsidRPr="00224F5C" w:rsidDel="00E30A6B">
        <w:rPr>
          <w:rFonts w:ascii="Times New Roman" w:hAnsi="Times New Roman" w:cs="Times New Roman"/>
          <w:lang w:val="en-US"/>
        </w:rPr>
        <w:t xml:space="preserve"> </w:t>
      </w:r>
      <w:r w:rsidR="00A35B6D" w:rsidRPr="00224F5C">
        <w:rPr>
          <w:rFonts w:ascii="Times New Roman" w:hAnsi="Times New Roman" w:cs="Times New Roman"/>
          <w:lang w:val="en-US"/>
        </w:rPr>
        <w:t>in the context of</w:t>
      </w:r>
      <w:r w:rsidR="007A74C0" w:rsidRPr="00224F5C">
        <w:rPr>
          <w:rFonts w:ascii="Times New Roman" w:hAnsi="Times New Roman" w:cs="Times New Roman"/>
          <w:lang w:val="en-US"/>
        </w:rPr>
        <w:t xml:space="preserve"> incongruent</w:t>
      </w:r>
      <w:r w:rsidR="00A35B6D" w:rsidRPr="00224F5C">
        <w:rPr>
          <w:rFonts w:ascii="Times New Roman" w:hAnsi="Times New Roman" w:cs="Times New Roman"/>
          <w:lang w:val="en-US"/>
        </w:rPr>
        <w:t>,</w:t>
      </w:r>
      <w:r w:rsidR="007A74C0" w:rsidRPr="00224F5C">
        <w:rPr>
          <w:rFonts w:ascii="Times New Roman" w:hAnsi="Times New Roman" w:cs="Times New Roman"/>
          <w:lang w:val="en-US"/>
        </w:rPr>
        <w:t xml:space="preserve"> but task-irrelevant concurrent </w:t>
      </w:r>
      <w:r w:rsidR="00E30A6B" w:rsidRPr="00224F5C">
        <w:rPr>
          <w:rFonts w:ascii="Times New Roman" w:hAnsi="Times New Roman" w:cs="Times New Roman"/>
          <w:lang w:val="en-US"/>
        </w:rPr>
        <w:t xml:space="preserve">auditory </w:t>
      </w:r>
      <w:r w:rsidR="007A74C0" w:rsidRPr="00224F5C">
        <w:rPr>
          <w:rFonts w:ascii="Times New Roman" w:hAnsi="Times New Roman" w:cs="Times New Roman"/>
          <w:lang w:val="en-US"/>
        </w:rPr>
        <w:t xml:space="preserve">stimulation. </w:t>
      </w:r>
      <w:r w:rsidR="00A35B6D" w:rsidRPr="00224F5C">
        <w:rPr>
          <w:rFonts w:ascii="Times New Roman" w:hAnsi="Times New Roman" w:cs="Times New Roman"/>
          <w:lang w:val="en-US"/>
        </w:rPr>
        <w:t xml:space="preserve">In the first experiment, the </w:t>
      </w:r>
      <w:r w:rsidR="00A77EED" w:rsidRPr="00224F5C">
        <w:rPr>
          <w:rFonts w:ascii="Times New Roman" w:hAnsi="Times New Roman" w:cs="Times New Roman"/>
          <w:lang w:val="en-US"/>
        </w:rPr>
        <w:t>f</w:t>
      </w:r>
      <w:r w:rsidR="00A35B6D" w:rsidRPr="00224F5C">
        <w:rPr>
          <w:rFonts w:ascii="Times New Roman" w:hAnsi="Times New Roman" w:cs="Times New Roman"/>
          <w:lang w:val="en-US"/>
        </w:rPr>
        <w:t>lanker task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visual stimuli</w:t>
      </w:r>
      <w:r w:rsidR="00B05835" w:rsidRPr="00224F5C">
        <w:rPr>
          <w:rFonts w:ascii="Times New Roman" w:hAnsi="Times New Roman" w:cs="Times New Roman"/>
          <w:lang w:val="en-US"/>
        </w:rPr>
        <w:t xml:space="preserve"> with and without concurrent white noise stimulation</w:t>
      </w:r>
      <w:r w:rsidR="00FC0507"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Participants typically are faster and more accurate in their responses to congruent vs. incongruent stimuli. </w:t>
      </w:r>
      <w:r w:rsidR="00915B81" w:rsidRPr="00224F5C">
        <w:rPr>
          <w:rFonts w:ascii="Times New Roman" w:hAnsi="Times New Roman" w:cs="Times New Roman"/>
          <w:lang w:val="en-US"/>
        </w:rPr>
        <w:t xml:space="preserve">Competing </w:t>
      </w:r>
      <w:r w:rsidR="002915D6" w:rsidRPr="00224F5C">
        <w:rPr>
          <w:rFonts w:ascii="Times New Roman" w:hAnsi="Times New Roman" w:cs="Times New Roman"/>
          <w:lang w:val="en-US"/>
        </w:rPr>
        <w:t>approaches</w:t>
      </w:r>
      <w:r w:rsidR="00D92AC7" w:rsidRPr="00224F5C">
        <w:rPr>
          <w:rFonts w:ascii="Times New Roman" w:hAnsi="Times New Roman" w:cs="Times New Roman"/>
          <w:lang w:val="en-US"/>
        </w:rPr>
        <w:t xml:space="preserve"> conceptualize</w:t>
      </w:r>
      <w:r w:rsidR="002915D6" w:rsidRPr="00224F5C">
        <w:rPr>
          <w:rFonts w:ascii="Times New Roman" w:hAnsi="Times New Roman" w:cs="Times New Roman"/>
          <w:lang w:val="en-US"/>
        </w:rPr>
        <w:t xml:space="preserve"> </w:t>
      </w:r>
      <w:r w:rsidR="00E30A6B" w:rsidRPr="00224F5C">
        <w:rPr>
          <w:rFonts w:ascii="Times New Roman" w:hAnsi="Times New Roman" w:cs="Times New Roman"/>
          <w:lang w:val="en-US"/>
        </w:rPr>
        <w:t xml:space="preserve">the </w:t>
      </w:r>
      <w:r w:rsidR="00FC0507" w:rsidRPr="00224F5C">
        <w:rPr>
          <w:rFonts w:ascii="Times New Roman" w:hAnsi="Times New Roman" w:cs="Times New Roman"/>
          <w:lang w:val="en-US"/>
        </w:rPr>
        <w:t xml:space="preserve">congruent </w:t>
      </w:r>
      <w:r w:rsidR="00E30A6B" w:rsidRPr="00224F5C">
        <w:rPr>
          <w:rFonts w:ascii="Times New Roman" w:hAnsi="Times New Roman" w:cs="Times New Roman"/>
          <w:lang w:val="en-US"/>
        </w:rPr>
        <w:t>vs.</w:t>
      </w:r>
      <w:r w:rsidR="00FC0507" w:rsidRPr="00224F5C">
        <w:rPr>
          <w:rFonts w:ascii="Times New Roman" w:hAnsi="Times New Roman" w:cs="Times New Roman"/>
          <w:lang w:val="en-US"/>
        </w:rPr>
        <w:t xml:space="preserve"> incongruent </w:t>
      </w:r>
      <w:r w:rsidR="002C1E05" w:rsidRPr="00224F5C">
        <w:rPr>
          <w:rFonts w:ascii="Times New Roman" w:hAnsi="Times New Roman" w:cs="Times New Roman"/>
          <w:lang w:val="en-US"/>
        </w:rPr>
        <w:t>difference</w:t>
      </w:r>
      <w:r w:rsidR="00915B81" w:rsidRPr="00224F5C">
        <w:rPr>
          <w:rFonts w:ascii="Times New Roman" w:hAnsi="Times New Roman" w:cs="Times New Roman"/>
          <w:lang w:val="en-US"/>
        </w:rPr>
        <w:t xml:space="preserve"> </w:t>
      </w:r>
      <w:r w:rsidR="00D92AC7" w:rsidRPr="00224F5C">
        <w:rPr>
          <w:rFonts w:ascii="Times New Roman" w:hAnsi="Times New Roman" w:cs="Times New Roman"/>
          <w:lang w:val="en-US"/>
        </w:rPr>
        <w:t xml:space="preserve">as </w:t>
      </w:r>
      <w:r w:rsidR="00FC0507" w:rsidRPr="00224F5C">
        <w:rPr>
          <w:rFonts w:ascii="Times New Roman" w:hAnsi="Times New Roman" w:cs="Times New Roman"/>
          <w:lang w:val="en-US"/>
        </w:rPr>
        <w:t>primarily stimulus</w:t>
      </w:r>
      <w:r w:rsidR="00E30A6B" w:rsidRPr="00224F5C">
        <w:rPr>
          <w:rFonts w:ascii="Times New Roman" w:hAnsi="Times New Roman" w:cs="Times New Roman"/>
          <w:lang w:val="en-US"/>
        </w:rPr>
        <w:t xml:space="preserve"> and </w:t>
      </w:r>
      <w:r w:rsidR="00FC0507" w:rsidRPr="00224F5C">
        <w:rPr>
          <w:rFonts w:ascii="Times New Roman" w:hAnsi="Times New Roman" w:cs="Times New Roman"/>
          <w:lang w:val="en-US"/>
        </w:rPr>
        <w:t>perception-driven</w:t>
      </w:r>
      <w:r w:rsidR="00D92AC7" w:rsidRPr="00224F5C">
        <w:rPr>
          <w:rFonts w:ascii="Times New Roman" w:hAnsi="Times New Roman" w:cs="Times New Roman"/>
          <w:lang w:val="en-US"/>
        </w:rPr>
        <w:t xml:space="preserve"> interference</w:t>
      </w:r>
      <w:r w:rsidR="00FC0507" w:rsidRPr="00224F5C">
        <w:rPr>
          <w:rFonts w:ascii="Times New Roman" w:hAnsi="Times New Roman" w:cs="Times New Roman"/>
          <w:lang w:val="en-US"/>
        </w:rPr>
        <w:t xml:space="preserve">, </w:t>
      </w:r>
      <w:r w:rsidR="00C8596E" w:rsidRPr="00224F5C">
        <w:rPr>
          <w:rFonts w:ascii="Times New Roman" w:hAnsi="Times New Roman" w:cs="Times New Roman"/>
          <w:lang w:val="en-US"/>
        </w:rPr>
        <w:t>or</w:t>
      </w:r>
      <w:r w:rsidR="00D92AC7" w:rsidRPr="00224F5C">
        <w:rPr>
          <w:rFonts w:ascii="Times New Roman" w:hAnsi="Times New Roman" w:cs="Times New Roman"/>
          <w:lang w:val="en-US"/>
        </w:rPr>
        <w:t xml:space="preserve"> </w:t>
      </w:r>
      <w:r w:rsidR="00D92AC7" w:rsidRPr="00224F5C">
        <w:rPr>
          <w:rFonts w:ascii="Times New Roman" w:hAnsi="Times New Roman" w:cs="Times New Roman"/>
          <w:lang w:val="en-US"/>
        </w:rPr>
        <w:lastRenderedPageBreak/>
        <w:t>interference ali</w:t>
      </w:r>
      <w:r w:rsidR="0066237D" w:rsidRPr="00224F5C">
        <w:rPr>
          <w:rFonts w:ascii="Times New Roman" w:hAnsi="Times New Roman" w:cs="Times New Roman"/>
          <w:lang w:val="en-US"/>
        </w:rPr>
        <w:t>g</w:t>
      </w:r>
      <w:r w:rsidR="00D92AC7" w:rsidRPr="00224F5C">
        <w:rPr>
          <w:rFonts w:ascii="Times New Roman" w:hAnsi="Times New Roman" w:cs="Times New Roman"/>
          <w:lang w:val="en-US"/>
        </w:rPr>
        <w:t>ned to the</w:t>
      </w:r>
      <w:r w:rsidR="00FC0507" w:rsidRPr="00224F5C">
        <w:rPr>
          <w:rFonts w:ascii="Times New Roman" w:hAnsi="Times New Roman" w:cs="Times New Roman"/>
          <w:lang w:val="en-US"/>
        </w:rPr>
        <w:t xml:space="preserve"> response level in terms of action control (Kopp, </w:t>
      </w:r>
      <w:proofErr w:type="spellStart"/>
      <w:r w:rsidR="00FC0507" w:rsidRPr="00224F5C">
        <w:rPr>
          <w:rFonts w:ascii="Times New Roman" w:hAnsi="Times New Roman" w:cs="Times New Roman"/>
          <w:lang w:val="en-US"/>
        </w:rPr>
        <w:t>Rist</w:t>
      </w:r>
      <w:proofErr w:type="spellEnd"/>
      <w:r w:rsidR="00FC0507" w:rsidRPr="00224F5C">
        <w:rPr>
          <w:rFonts w:ascii="Times New Roman" w:hAnsi="Times New Roman" w:cs="Times New Roman"/>
          <w:lang w:val="en-US"/>
        </w:rPr>
        <w:t xml:space="preserve"> &amp; </w:t>
      </w:r>
      <w:proofErr w:type="spellStart"/>
      <w:r w:rsidR="00FC0507" w:rsidRPr="00224F5C">
        <w:rPr>
          <w:rFonts w:ascii="Times New Roman" w:hAnsi="Times New Roman" w:cs="Times New Roman"/>
          <w:lang w:val="en-US"/>
        </w:rPr>
        <w:t>Mattler</w:t>
      </w:r>
      <w:proofErr w:type="spellEnd"/>
      <w:r w:rsidR="00FC0507" w:rsidRPr="00224F5C">
        <w:rPr>
          <w:rFonts w:ascii="Times New Roman" w:hAnsi="Times New Roman" w:cs="Times New Roman"/>
          <w:lang w:val="en-US"/>
        </w:rPr>
        <w:t>, 1996; Albrecht et al., 2008</w:t>
      </w:r>
      <w:r w:rsidR="003C78FF" w:rsidRPr="00224F5C">
        <w:rPr>
          <w:rFonts w:ascii="Times New Roman" w:hAnsi="Times New Roman" w:cs="Times New Roman"/>
          <w:lang w:val="en-US"/>
        </w:rPr>
        <w:t>;</w:t>
      </w:r>
      <w:r w:rsidR="00FC0507" w:rsidRPr="00224F5C">
        <w:rPr>
          <w:rFonts w:ascii="Times New Roman" w:hAnsi="Times New Roman" w:cs="Times New Roman"/>
          <w:lang w:val="en-US"/>
        </w:rPr>
        <w:t xml:space="preserve"> McLoughlin et al., 2009; </w:t>
      </w:r>
      <w:proofErr w:type="spellStart"/>
      <w:r w:rsidR="00FC0507" w:rsidRPr="00224F5C">
        <w:rPr>
          <w:rFonts w:ascii="Times New Roman" w:hAnsi="Times New Roman" w:cs="Times New Roman"/>
          <w:lang w:val="en-US"/>
        </w:rPr>
        <w:t>Ridderinkhof</w:t>
      </w:r>
      <w:proofErr w:type="spellEnd"/>
      <w:r w:rsidR="00FC0507" w:rsidRPr="00224F5C">
        <w:rPr>
          <w:rFonts w:ascii="Times New Roman" w:hAnsi="Times New Roman" w:cs="Times New Roman"/>
          <w:lang w:val="en-US"/>
        </w:rPr>
        <w:t xml:space="preserve"> et al., 2021 for a review)</w:t>
      </w:r>
      <w:r w:rsidR="00A35B6D" w:rsidRPr="00224F5C">
        <w:rPr>
          <w:rFonts w:ascii="Times New Roman" w:hAnsi="Times New Roman" w:cs="Times New Roman"/>
          <w:lang w:val="en-US"/>
        </w:rPr>
        <w:t xml:space="preserve">. </w:t>
      </w:r>
      <w:r w:rsidR="00ED3187" w:rsidRPr="00224F5C">
        <w:rPr>
          <w:rFonts w:ascii="Times New Roman" w:hAnsi="Times New Roman" w:cs="Times New Roman"/>
          <w:lang w:val="en-US"/>
        </w:rPr>
        <w:t xml:space="preserve">If white noise </w:t>
      </w:r>
      <w:r w:rsidR="003F60B3" w:rsidRPr="00224F5C">
        <w:rPr>
          <w:rFonts w:ascii="Times New Roman" w:hAnsi="Times New Roman" w:cs="Times New Roman"/>
          <w:lang w:val="en-US"/>
        </w:rPr>
        <w:t xml:space="preserve">improves perception, then responses to both congruent and incongruent stimuli should get faster and more accurate. In contrast, if white noise improves cognitive control, the difference between both stimulus categories should be reduced. </w:t>
      </w:r>
      <w:r w:rsidR="00A35B6D" w:rsidRPr="00224F5C">
        <w:rPr>
          <w:rFonts w:ascii="Times New Roman" w:hAnsi="Times New Roman" w:cs="Times New Roman"/>
          <w:lang w:val="en-US"/>
        </w:rPr>
        <w:t>In the second experiment, the sound-induced flash illusion (SIFI, Shams et al., 2000; Keil et al., 2020) comprise</w:t>
      </w:r>
      <w:r w:rsidR="0092446D" w:rsidRPr="00224F5C">
        <w:rPr>
          <w:rFonts w:ascii="Times New Roman" w:hAnsi="Times New Roman" w:cs="Times New Roman"/>
          <w:lang w:val="en-US"/>
        </w:rPr>
        <w:t>d</w:t>
      </w:r>
      <w:r w:rsidR="00A35B6D" w:rsidRPr="00224F5C">
        <w:rPr>
          <w:rFonts w:ascii="Times New Roman" w:hAnsi="Times New Roman" w:cs="Times New Roman"/>
          <w:lang w:val="en-US"/>
        </w:rPr>
        <w:t xml:space="preserve"> congruent and incongruent audiovisual stimuli</w:t>
      </w:r>
      <w:r w:rsidR="00B05835" w:rsidRPr="00224F5C">
        <w:rPr>
          <w:rFonts w:ascii="Times New Roman" w:hAnsi="Times New Roman" w:cs="Times New Roman"/>
          <w:lang w:val="en-US"/>
        </w:rPr>
        <w:t xml:space="preserve">. In this experiment different loudness levels of white noise stimulation were used to examine the relationship between noise level and perception. </w:t>
      </w:r>
      <w:r w:rsidR="00066BA7" w:rsidRPr="00224F5C">
        <w:rPr>
          <w:rFonts w:ascii="Times New Roman" w:hAnsi="Times New Roman" w:cs="Times New Roman"/>
          <w:lang w:val="en-US"/>
        </w:rPr>
        <w:t>Again, p</w:t>
      </w:r>
      <w:r w:rsidR="003F60B3" w:rsidRPr="00224F5C">
        <w:rPr>
          <w:rFonts w:ascii="Times New Roman" w:hAnsi="Times New Roman" w:cs="Times New Roman"/>
          <w:lang w:val="en-US"/>
        </w:rPr>
        <w:t xml:space="preserve">articipants typically are </w:t>
      </w:r>
      <w:r w:rsidR="00066BA7" w:rsidRPr="00224F5C">
        <w:rPr>
          <w:rFonts w:ascii="Times New Roman" w:hAnsi="Times New Roman" w:cs="Times New Roman"/>
          <w:lang w:val="en-US"/>
        </w:rPr>
        <w:t xml:space="preserve">more accurate in their responses to congruent vs. incongruent audiovisual stimuli, and the critical combination of two auditory with one visual stimulus can induce the illusory perception of two visual stimuli. If </w:t>
      </w:r>
      <w:r w:rsidR="001F4DC6" w:rsidRPr="00224F5C">
        <w:rPr>
          <w:rFonts w:ascii="Times New Roman" w:hAnsi="Times New Roman" w:cs="Times New Roman"/>
          <w:lang w:val="en-US"/>
        </w:rPr>
        <w:t xml:space="preserve">white noise affects the influence of the auditory stimuli on visual perception (Andersen et al., 2004), then responses to incongruent audiovisual stimuli should improve linearly with increasing noise levels, resulting in less illusions. In contrast, if white noise improves cognitive control, then intermediate noise levels should </w:t>
      </w:r>
      <w:r w:rsidR="00767F1B" w:rsidRPr="00224F5C">
        <w:rPr>
          <w:rFonts w:ascii="Times New Roman" w:hAnsi="Times New Roman" w:cs="Times New Roman"/>
          <w:lang w:val="en-US"/>
        </w:rPr>
        <w:t xml:space="preserve">lead to </w:t>
      </w:r>
      <w:r w:rsidR="006A4E92" w:rsidRPr="00224F5C">
        <w:rPr>
          <w:rFonts w:ascii="Times New Roman" w:hAnsi="Times New Roman" w:cs="Times New Roman"/>
          <w:lang w:val="en-US"/>
        </w:rPr>
        <w:t>reduced</w:t>
      </w:r>
      <w:r w:rsidR="00767F1B" w:rsidRPr="00224F5C">
        <w:rPr>
          <w:rFonts w:ascii="Times New Roman" w:hAnsi="Times New Roman" w:cs="Times New Roman"/>
          <w:lang w:val="en-US"/>
        </w:rPr>
        <w:t xml:space="preserve"> illusion rates compared to low or high noise levels.</w:t>
      </w:r>
      <w:r w:rsidR="003F60B3" w:rsidRPr="00224F5C">
        <w:rPr>
          <w:rFonts w:ascii="Times New Roman" w:hAnsi="Times New Roman" w:cs="Times New Roman"/>
          <w:lang w:val="en-US"/>
        </w:rPr>
        <w:t xml:space="preserve"> </w:t>
      </w:r>
      <w:r w:rsidR="007A74C0" w:rsidRPr="00224F5C">
        <w:rPr>
          <w:rFonts w:ascii="Times New Roman" w:hAnsi="Times New Roman" w:cs="Times New Roman"/>
          <w:lang w:val="en-US"/>
        </w:rPr>
        <w:t xml:space="preserve">In both </w:t>
      </w:r>
      <w:r w:rsidR="00A35B6D" w:rsidRPr="00224F5C">
        <w:rPr>
          <w:rFonts w:ascii="Times New Roman" w:hAnsi="Times New Roman" w:cs="Times New Roman"/>
          <w:lang w:val="en-US"/>
        </w:rPr>
        <w:t>experiments</w:t>
      </w:r>
      <w:r w:rsidR="007A74C0" w:rsidRPr="00224F5C">
        <w:rPr>
          <w:rFonts w:ascii="Times New Roman" w:hAnsi="Times New Roman" w:cs="Times New Roman"/>
          <w:lang w:val="en-US"/>
        </w:rPr>
        <w:t xml:space="preserve">, we </w:t>
      </w:r>
      <w:r w:rsidR="00A35B6D" w:rsidRPr="00224F5C">
        <w:rPr>
          <w:rFonts w:ascii="Times New Roman" w:hAnsi="Times New Roman" w:cs="Times New Roman"/>
          <w:lang w:val="en-US"/>
        </w:rPr>
        <w:t>examine</w:t>
      </w:r>
      <w:r w:rsidR="0092446D" w:rsidRPr="00224F5C">
        <w:rPr>
          <w:rFonts w:ascii="Times New Roman" w:hAnsi="Times New Roman" w:cs="Times New Roman"/>
          <w:lang w:val="en-US"/>
        </w:rPr>
        <w:t>d</w:t>
      </w:r>
      <w:r w:rsidR="007A74C0" w:rsidRPr="00224F5C">
        <w:rPr>
          <w:rFonts w:ascii="Times New Roman" w:hAnsi="Times New Roman" w:cs="Times New Roman"/>
          <w:lang w:val="en-US"/>
        </w:rPr>
        <w:t xml:space="preserve"> the perceptual errors induced by the concurrent </w:t>
      </w:r>
      <w:r w:rsidR="00A35B6D" w:rsidRPr="00224F5C">
        <w:rPr>
          <w:rFonts w:ascii="Times New Roman" w:hAnsi="Times New Roman" w:cs="Times New Roman"/>
          <w:lang w:val="en-US"/>
        </w:rPr>
        <w:t xml:space="preserve">incongruent </w:t>
      </w:r>
      <w:r w:rsidR="007A74C0" w:rsidRPr="00224F5C">
        <w:rPr>
          <w:rFonts w:ascii="Times New Roman" w:hAnsi="Times New Roman" w:cs="Times New Roman"/>
          <w:lang w:val="en-US"/>
        </w:rPr>
        <w:t xml:space="preserve">stimulation. We </w:t>
      </w:r>
      <w:r w:rsidR="008618F4" w:rsidRPr="00224F5C">
        <w:rPr>
          <w:rFonts w:ascii="Times New Roman" w:hAnsi="Times New Roman" w:cs="Times New Roman"/>
          <w:lang w:val="en-US"/>
        </w:rPr>
        <w:t>hypothesize</w:t>
      </w:r>
      <w:r w:rsidR="007A74C0" w:rsidRPr="00224F5C">
        <w:rPr>
          <w:rFonts w:ascii="Times New Roman" w:hAnsi="Times New Roman" w:cs="Times New Roman"/>
          <w:lang w:val="en-US"/>
        </w:rPr>
        <w:t xml:space="preserve"> that white noise stimulation can increase the cortical excitability, which will facilitate the perceptual separation of target stimuli and concurrent distractors. </w:t>
      </w:r>
    </w:p>
    <w:p w14:paraId="5928C7E4" w14:textId="54A7D409" w:rsidR="004D6B86" w:rsidRPr="00224F5C" w:rsidRDefault="00303B7E"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1</w:t>
      </w:r>
    </w:p>
    <w:p w14:paraId="0C89494D" w14:textId="3B518434" w:rsidR="004D6B86"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The first experiment was aimed at testing the influence of white noise stimulation on attention-related parameters of visual perception. To this end, we used a visual flanker task in combination with and without auditory white noise stimulation.</w:t>
      </w:r>
      <w:r w:rsidR="0019747A" w:rsidRPr="00224F5C">
        <w:rPr>
          <w:rFonts w:ascii="Times New Roman" w:hAnsi="Times New Roman" w:cs="Times New Roman"/>
          <w:lang w:val="en-US"/>
        </w:rPr>
        <w:t xml:space="preserve"> As an influence of white noise stimulation has already been shown in ADHD samples, we were especially interested in</w:t>
      </w:r>
      <w:r w:rsidR="00BE0284" w:rsidRPr="00224F5C">
        <w:rPr>
          <w:rFonts w:ascii="Times New Roman" w:hAnsi="Times New Roman" w:cs="Times New Roman"/>
          <w:lang w:val="en-US"/>
        </w:rPr>
        <w:t xml:space="preserve"> extending these findings to</w:t>
      </w:r>
      <w:r w:rsidR="0019747A" w:rsidRPr="00224F5C">
        <w:rPr>
          <w:rFonts w:ascii="Times New Roman" w:hAnsi="Times New Roman" w:cs="Times New Roman"/>
          <w:lang w:val="en-US"/>
        </w:rPr>
        <w:t xml:space="preserve"> the influence of white noise on high-performing people with low </w:t>
      </w:r>
      <w:r w:rsidR="0019747A" w:rsidRPr="00224F5C">
        <w:rPr>
          <w:rFonts w:ascii="Times New Roman" w:hAnsi="Times New Roman" w:cs="Times New Roman"/>
          <w:lang w:val="en-US"/>
        </w:rPr>
        <w:lastRenderedPageBreak/>
        <w:t>scores on the ADH</w:t>
      </w:r>
      <w:r w:rsidR="000B1E5F" w:rsidRPr="00224F5C">
        <w:rPr>
          <w:rFonts w:ascii="Times New Roman" w:hAnsi="Times New Roman" w:cs="Times New Roman"/>
          <w:lang w:val="en-US"/>
        </w:rPr>
        <w:t>D</w:t>
      </w:r>
      <w:r w:rsidR="0019747A" w:rsidRPr="00224F5C">
        <w:rPr>
          <w:rFonts w:ascii="Times New Roman" w:hAnsi="Times New Roman" w:cs="Times New Roman"/>
          <w:lang w:val="en-US"/>
        </w:rPr>
        <w:t xml:space="preserve"> index scale</w:t>
      </w:r>
      <w:r w:rsidR="00627C4B" w:rsidRPr="00224F5C">
        <w:rPr>
          <w:rFonts w:ascii="Times New Roman" w:hAnsi="Times New Roman" w:cs="Times New Roman"/>
          <w:lang w:val="en-US"/>
        </w:rPr>
        <w:t xml:space="preserve"> to the </w:t>
      </w:r>
      <w:r w:rsidR="0019747A" w:rsidRPr="00224F5C">
        <w:rPr>
          <w:rFonts w:ascii="Times New Roman" w:hAnsi="Times New Roman" w:cs="Times New Roman"/>
          <w:lang w:val="en-US"/>
        </w:rPr>
        <w:t>CAARS</w:t>
      </w:r>
      <w:r w:rsidR="006564F4" w:rsidRPr="00224F5C">
        <w:rPr>
          <w:rFonts w:ascii="Times New Roman" w:hAnsi="Times New Roman" w:cs="Times New Roman"/>
          <w:lang w:val="en-US"/>
        </w:rPr>
        <w:t xml:space="preserve"> (Christiansen, Hirsch, Abdel-Hamid, &amp; </w:t>
      </w:r>
      <w:proofErr w:type="spellStart"/>
      <w:r w:rsidR="006564F4" w:rsidRPr="00224F5C">
        <w:rPr>
          <w:rFonts w:ascii="Times New Roman" w:hAnsi="Times New Roman" w:cs="Times New Roman"/>
          <w:lang w:val="en-US"/>
        </w:rPr>
        <w:t>Kis</w:t>
      </w:r>
      <w:proofErr w:type="spellEnd"/>
      <w:r w:rsidR="006564F4" w:rsidRPr="00224F5C">
        <w:rPr>
          <w:rFonts w:ascii="Times New Roman" w:hAnsi="Times New Roman" w:cs="Times New Roman"/>
          <w:lang w:val="en-US"/>
        </w:rPr>
        <w:t>, 2014)</w:t>
      </w:r>
      <w:r w:rsidR="0019747A" w:rsidRPr="00224F5C">
        <w:rPr>
          <w:rFonts w:ascii="Times New Roman" w:hAnsi="Times New Roman" w:cs="Times New Roman"/>
          <w:lang w:val="en-US"/>
        </w:rPr>
        <w:t>.</w:t>
      </w:r>
    </w:p>
    <w:p w14:paraId="37A9306E" w14:textId="292C2943" w:rsidR="00C5686B" w:rsidRPr="00224F5C" w:rsidRDefault="00303B7E"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00E7305D" w:rsidRPr="00224F5C">
        <w:rPr>
          <w:rStyle w:val="berschrift3Zchn"/>
          <w:rFonts w:ascii="Times New Roman" w:hAnsi="Times New Roman" w:cs="Times New Roman"/>
          <w:b/>
          <w:lang w:val="en-US" w:bidi="de-DE"/>
        </w:rPr>
        <w:t>.</w:t>
      </w:r>
    </w:p>
    <w:p w14:paraId="70B3C0B4" w14:textId="1E37B5C6" w:rsidR="003F7CBD" w:rsidRPr="00224F5C" w:rsidRDefault="00303B7E"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00E7305D" w:rsidRPr="00224F5C">
        <w:rPr>
          <w:rStyle w:val="berschrift4Zchn"/>
          <w:rFonts w:ascii="Times New Roman" w:hAnsi="Times New Roman" w:cs="Times New Roman"/>
          <w:b/>
          <w:i/>
          <w:lang w:val="en-US" w:bidi="de-DE"/>
        </w:rPr>
        <w:t>.</w:t>
      </w:r>
    </w:p>
    <w:p w14:paraId="3A2C5F73" w14:textId="48BEC9A2" w:rsidR="00B32E72" w:rsidRPr="00224F5C" w:rsidRDefault="00CB2D60"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the </w:t>
      </w:r>
      <w:r w:rsidR="00F11C98" w:rsidRPr="00224F5C">
        <w:rPr>
          <w:rFonts w:ascii="Times New Roman" w:hAnsi="Times New Roman" w:cs="Times New Roman"/>
          <w:lang w:val="en-US"/>
        </w:rPr>
        <w:t>first</w:t>
      </w:r>
      <w:r w:rsidRPr="00224F5C">
        <w:rPr>
          <w:rFonts w:ascii="Times New Roman" w:hAnsi="Times New Roman" w:cs="Times New Roman"/>
          <w:lang w:val="en-US"/>
        </w:rPr>
        <w:t xml:space="preserve"> experiment, 31 </w:t>
      </w:r>
      <w:r w:rsidR="0019747A" w:rsidRPr="00224F5C">
        <w:rPr>
          <w:rFonts w:ascii="Times New Roman" w:hAnsi="Times New Roman" w:cs="Times New Roman"/>
          <w:lang w:val="en-US"/>
        </w:rPr>
        <w:t xml:space="preserve">male adult </w:t>
      </w:r>
      <w:r w:rsidRPr="00224F5C">
        <w:rPr>
          <w:rFonts w:ascii="Times New Roman" w:hAnsi="Times New Roman" w:cs="Times New Roman"/>
          <w:lang w:val="en-US"/>
        </w:rPr>
        <w:t>participants gave informed consent and participated in the study for partial course credit</w:t>
      </w:r>
      <w:r w:rsidR="0019747A" w:rsidRPr="00224F5C">
        <w:rPr>
          <w:rFonts w:ascii="Times New Roman" w:hAnsi="Times New Roman" w:cs="Times New Roman"/>
          <w:lang w:val="en-US"/>
        </w:rPr>
        <w:t xml:space="preserve"> or in exchange for 25 €</w:t>
      </w:r>
      <w:r w:rsidRPr="00224F5C">
        <w:rPr>
          <w:rFonts w:ascii="Times New Roman" w:hAnsi="Times New Roman" w:cs="Times New Roman"/>
          <w:lang w:val="en-US"/>
        </w:rPr>
        <w:t xml:space="preserve">. The study was conducted in accordance with the 2008 Declaration of Helsinki and approved by the ethics committee of the </w:t>
      </w:r>
      <w:r w:rsidR="0019747A" w:rsidRPr="00224F5C">
        <w:rPr>
          <w:rFonts w:ascii="Times New Roman" w:hAnsi="Times New Roman" w:cs="Times New Roman"/>
          <w:lang w:val="en-US"/>
        </w:rPr>
        <w:t>Philipps-University Marburg</w:t>
      </w:r>
      <w:r w:rsidRPr="00224F5C">
        <w:rPr>
          <w:rFonts w:ascii="Times New Roman" w:hAnsi="Times New Roman" w:cs="Times New Roman"/>
          <w:lang w:val="en-US"/>
        </w:rPr>
        <w:t xml:space="preserve"> (approval number: </w:t>
      </w:r>
      <w:r w:rsidR="0019747A" w:rsidRPr="00224F5C">
        <w:rPr>
          <w:rFonts w:ascii="Times New Roman" w:hAnsi="Times New Roman" w:cs="Times New Roman"/>
          <w:lang w:val="en-US"/>
        </w:rPr>
        <w:t>2018-44k</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 xml:space="preserve">Due to </w:t>
      </w:r>
      <w:r w:rsidR="00B32E72" w:rsidRPr="00224F5C">
        <w:rPr>
          <w:rFonts w:ascii="Times New Roman" w:hAnsi="Times New Roman" w:cs="Times New Roman"/>
          <w:lang w:val="en-US"/>
        </w:rPr>
        <w:t xml:space="preserve">deviations </w:t>
      </w:r>
      <w:r w:rsidR="0019747A" w:rsidRPr="00224F5C">
        <w:rPr>
          <w:rFonts w:ascii="Times New Roman" w:hAnsi="Times New Roman" w:cs="Times New Roman"/>
          <w:lang w:val="en-US"/>
        </w:rPr>
        <w:t>in the experimental procedures</w:t>
      </w:r>
      <w:r w:rsidR="00B32E72" w:rsidRPr="00224F5C">
        <w:rPr>
          <w:rFonts w:ascii="Times New Roman" w:hAnsi="Times New Roman" w:cs="Times New Roman"/>
          <w:lang w:val="en-US"/>
        </w:rPr>
        <w:t xml:space="preserve"> (e.g., sleep deprivation, psychotropic substance intake, </w:t>
      </w:r>
      <w:r w:rsidR="006A4E92" w:rsidRPr="00224F5C">
        <w:rPr>
          <w:rFonts w:ascii="Times New Roman" w:hAnsi="Times New Roman" w:cs="Times New Roman"/>
          <w:lang w:val="en-US"/>
        </w:rPr>
        <w:t>post- experimental</w:t>
      </w:r>
      <w:r w:rsidR="00B32E72" w:rsidRPr="00224F5C">
        <w:rPr>
          <w:rFonts w:ascii="Times New Roman" w:hAnsi="Times New Roman" w:cs="Times New Roman"/>
          <w:lang w:val="en-US"/>
        </w:rPr>
        <w:t xml:space="preserve"> control indicated deviation in SPL of white noise stimulation)</w:t>
      </w:r>
      <w:r w:rsidRPr="00224F5C">
        <w:rPr>
          <w:rFonts w:ascii="Times New Roman" w:hAnsi="Times New Roman" w:cs="Times New Roman"/>
          <w:lang w:val="en-US"/>
        </w:rPr>
        <w:t xml:space="preserve">, </w:t>
      </w:r>
      <w:r w:rsidR="0019747A" w:rsidRPr="00224F5C">
        <w:rPr>
          <w:rFonts w:ascii="Times New Roman" w:hAnsi="Times New Roman" w:cs="Times New Roman"/>
          <w:lang w:val="en-US"/>
        </w:rPr>
        <w:t>data of seven</w:t>
      </w:r>
      <w:r w:rsidRPr="00224F5C">
        <w:rPr>
          <w:rFonts w:ascii="Times New Roman" w:hAnsi="Times New Roman" w:cs="Times New Roman"/>
          <w:lang w:val="en-US"/>
        </w:rPr>
        <w:t xml:space="preserve"> participants were excluded from further analysis. </w:t>
      </w:r>
      <w:r w:rsidR="0019747A" w:rsidRPr="00224F5C">
        <w:rPr>
          <w:rFonts w:ascii="Times New Roman" w:hAnsi="Times New Roman" w:cs="Times New Roman"/>
          <w:lang w:val="en-US"/>
        </w:rPr>
        <w:t xml:space="preserve">The resulting sample (N=24) was screened for </w:t>
      </w:r>
      <w:r w:rsidR="002C0691" w:rsidRPr="00224F5C">
        <w:rPr>
          <w:rFonts w:ascii="Times New Roman" w:hAnsi="Times New Roman" w:cs="Times New Roman"/>
          <w:lang w:val="en-US"/>
        </w:rPr>
        <w:t xml:space="preserve">attention-deficit/hyperactivity symptomatology (i.e., inattentive-disorganized and hyperactive -impulsive symptoms) </w:t>
      </w:r>
      <w:r w:rsidR="00B32E72" w:rsidRPr="00224F5C">
        <w:rPr>
          <w:rFonts w:ascii="Times New Roman" w:hAnsi="Times New Roman" w:cs="Times New Roman"/>
          <w:lang w:val="en-US"/>
        </w:rPr>
        <w:t xml:space="preserve">using the ADHD Index of the Conners’ Adult ADHD Rating Scale Self-Rating (CAARS; Conners et al., 1999; German version: </w:t>
      </w:r>
      <w:r w:rsidR="00B32E72" w:rsidRPr="00224F5C">
        <w:rPr>
          <w:rFonts w:ascii="Times New Roman" w:hAnsi="Times New Roman" w:cs="Times New Roman"/>
          <w:lang w:val="en-US"/>
        </w:rPr>
        <w:fldChar w:fldCharType="begin"/>
      </w:r>
      <w:r w:rsidR="00B32E72" w:rsidRPr="00224F5C">
        <w:rPr>
          <w:rFonts w:ascii="Times New Roman" w:hAnsi="Times New Roman" w:cs="Times New Roman"/>
          <w:lang w:val="en-US"/>
        </w:rPr>
        <w:instrText>ADDIN CITAVI.PLACEHOLDER 53f86156-4a46-4682-8c9d-c2691c40e1f3 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aHJpc3RpYW5zZW4sIEguLCBIaXJzY2gsIE8uIEFiZGVsLUhhbWlkLCBNLiwgS2lzLCBCLiwgMjAxNCk8L1RleHQ+DQogICAgPC9UZXh0VW5pdD4NCiAgPC9UZXh0VW5pdHM+DQo8L1BsYWNlaG9sZGVyPg==</w:instrText>
      </w:r>
      <w:r w:rsidR="00B32E72" w:rsidRPr="00224F5C">
        <w:rPr>
          <w:rFonts w:ascii="Times New Roman" w:hAnsi="Times New Roman" w:cs="Times New Roman"/>
          <w:lang w:val="en-US"/>
        </w:rPr>
        <w:fldChar w:fldCharType="separate"/>
      </w:r>
      <w:bookmarkStart w:id="0" w:name="_CTVP00153f861564a4646828c9dc2691c40e1f3"/>
      <w:r w:rsidR="00B32E72" w:rsidRPr="00224F5C">
        <w:rPr>
          <w:rFonts w:ascii="Times New Roman" w:hAnsi="Times New Roman" w:cs="Times New Roman"/>
          <w:lang w:val="en-US"/>
        </w:rPr>
        <w:t>Christiansen, Hirsch, Abdel-Hamid, &amp; Kis, 2014)</w:t>
      </w:r>
      <w:bookmarkEnd w:id="0"/>
      <w:r w:rsidR="00B32E72" w:rsidRPr="00224F5C">
        <w:rPr>
          <w:rFonts w:ascii="Times New Roman" w:hAnsi="Times New Roman" w:cs="Times New Roman"/>
          <w:lang w:val="en-US"/>
        </w:rPr>
        <w:fldChar w:fldCharType="end"/>
      </w:r>
      <w:r w:rsidR="00E54710" w:rsidRPr="00224F5C">
        <w:rPr>
          <w:rFonts w:ascii="Times New Roman" w:hAnsi="Times New Roman" w:cs="Times New Roman"/>
          <w:lang w:val="en-US"/>
        </w:rPr>
        <w:t xml:space="preserve">. </w:t>
      </w:r>
      <w:r w:rsidR="002C0691" w:rsidRPr="00224F5C">
        <w:rPr>
          <w:rFonts w:ascii="Times New Roman" w:hAnsi="Times New Roman" w:cs="Times New Roman"/>
          <w:lang w:val="en-US"/>
        </w:rPr>
        <w:t xml:space="preserve">The ADHD index is </w:t>
      </w:r>
      <w:r w:rsidR="00CF45E6" w:rsidRPr="00224F5C">
        <w:rPr>
          <w:rFonts w:ascii="Times New Roman" w:hAnsi="Times New Roman" w:cs="Times New Roman"/>
          <w:lang w:val="en-US"/>
        </w:rPr>
        <w:t>designed</w:t>
      </w:r>
      <w:r w:rsidR="002C0691" w:rsidRPr="00224F5C">
        <w:rPr>
          <w:rFonts w:ascii="Times New Roman" w:hAnsi="Times New Roman" w:cs="Times New Roman"/>
          <w:lang w:val="en-US"/>
        </w:rPr>
        <w:t xml:space="preserve"> to measure the overall level of ADHD symptoms</w:t>
      </w:r>
      <w:r w:rsidR="00CF45E6" w:rsidRPr="00224F5C">
        <w:rPr>
          <w:rFonts w:ascii="Times New Roman" w:hAnsi="Times New Roman" w:cs="Times New Roman"/>
          <w:lang w:val="en-US"/>
        </w:rPr>
        <w:t xml:space="preserve"> and serves as an economic screening instrument with only 12 items (4-point Likert </w:t>
      </w:r>
      <w:proofErr w:type="gramStart"/>
      <w:r w:rsidR="00CF45E6" w:rsidRPr="00224F5C">
        <w:rPr>
          <w:rFonts w:ascii="Times New Roman" w:hAnsi="Times New Roman" w:cs="Times New Roman"/>
          <w:lang w:val="en-US"/>
        </w:rPr>
        <w:t>responding;</w:t>
      </w:r>
      <w:proofErr w:type="gramEnd"/>
      <w:r w:rsidR="00CF45E6" w:rsidRPr="00224F5C">
        <w:rPr>
          <w:rFonts w:ascii="Times New Roman" w:hAnsi="Times New Roman" w:cs="Times New Roman"/>
          <w:lang w:val="en-US"/>
        </w:rPr>
        <w:t xml:space="preserve"> 0 = not at all/never to 3 = very much/very often) to distinguish adults with ADHD from a nonclinical group.</w:t>
      </w:r>
      <w:r w:rsidR="00E54710" w:rsidRPr="00224F5C">
        <w:rPr>
          <w:rFonts w:ascii="Times New Roman" w:hAnsi="Times New Roman" w:cs="Times New Roman"/>
          <w:lang w:val="en-US"/>
        </w:rPr>
        <w:t xml:space="preserve"> The US-American and German versions displayed highly satisfactory psychometric properties (Christiansen, Hirsch, Abdel-Hamid, &amp; </w:t>
      </w:r>
      <w:proofErr w:type="spellStart"/>
      <w:r w:rsidR="00E54710" w:rsidRPr="00224F5C">
        <w:rPr>
          <w:rFonts w:ascii="Times New Roman" w:hAnsi="Times New Roman" w:cs="Times New Roman"/>
          <w:lang w:val="en-US"/>
        </w:rPr>
        <w:t>Kis</w:t>
      </w:r>
      <w:proofErr w:type="spellEnd"/>
      <w:r w:rsidR="00E54710" w:rsidRPr="00224F5C">
        <w:rPr>
          <w:rFonts w:ascii="Times New Roman" w:hAnsi="Times New Roman" w:cs="Times New Roman"/>
          <w:lang w:val="en-US"/>
        </w:rPr>
        <w:t>, 2014; Christiansen et al., 2012, 2011).</w:t>
      </w:r>
    </w:p>
    <w:p w14:paraId="63293612" w14:textId="2200A46F" w:rsidR="006564F4" w:rsidRPr="00224F5C" w:rsidRDefault="0019747A" w:rsidP="00414AF9">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present analysis focuses on the high performing participants. </w:t>
      </w:r>
      <w:r w:rsidR="00CB2D60" w:rsidRPr="00224F5C">
        <w:rPr>
          <w:rFonts w:ascii="Times New Roman" w:hAnsi="Times New Roman" w:cs="Times New Roman"/>
          <w:lang w:val="en-US" w:bidi="de-DE"/>
        </w:rPr>
        <w:t xml:space="preserve">Therefore, analyses </w:t>
      </w:r>
      <w:r w:rsidR="006564F4" w:rsidRPr="00224F5C">
        <w:rPr>
          <w:rFonts w:ascii="Times New Roman" w:hAnsi="Times New Roman" w:cs="Times New Roman"/>
          <w:lang w:val="en-US" w:bidi="de-DE"/>
        </w:rPr>
        <w:t>focused on the</w:t>
      </w:r>
      <w:r w:rsidR="00CB2D60" w:rsidRPr="00224F5C">
        <w:rPr>
          <w:rFonts w:ascii="Times New Roman" w:hAnsi="Times New Roman" w:cs="Times New Roman"/>
          <w:lang w:val="en-US" w:bidi="de-DE"/>
        </w:rPr>
        <w:t xml:space="preserve"> data of the 1</w:t>
      </w:r>
      <w:r w:rsidRPr="00224F5C">
        <w:rPr>
          <w:rFonts w:ascii="Times New Roman" w:hAnsi="Times New Roman" w:cs="Times New Roman"/>
          <w:lang w:val="en-US" w:bidi="de-DE"/>
        </w:rPr>
        <w:t>2</w:t>
      </w:r>
      <w:r w:rsidR="00CB2D60" w:rsidRPr="00224F5C">
        <w:rPr>
          <w:rFonts w:ascii="Times New Roman" w:hAnsi="Times New Roman" w:cs="Times New Roman"/>
          <w:lang w:val="en-US" w:bidi="de-DE"/>
        </w:rPr>
        <w:t xml:space="preserve"> participants</w:t>
      </w:r>
      <w:r w:rsidR="00561B96" w:rsidRPr="00224F5C">
        <w:rPr>
          <w:rFonts w:ascii="Times New Roman" w:hAnsi="Times New Roman" w:cs="Times New Roman"/>
          <w:lang w:val="en-US" w:bidi="de-DE"/>
        </w:rPr>
        <w:t xml:space="preserve"> (mean +/- SD age = 22.33 +/- 1.67 years</w:t>
      </w:r>
      <w:r w:rsidR="00F558AC" w:rsidRPr="00224F5C">
        <w:rPr>
          <w:rFonts w:ascii="Times New Roman" w:hAnsi="Times New Roman" w:cs="Times New Roman"/>
          <w:lang w:val="en-US" w:bidi="de-DE"/>
        </w:rPr>
        <w:t>)</w:t>
      </w:r>
      <w:r w:rsidR="00CB2D60" w:rsidRPr="00224F5C">
        <w:rPr>
          <w:rFonts w:ascii="Times New Roman" w:hAnsi="Times New Roman" w:cs="Times New Roman"/>
          <w:lang w:val="en-US" w:bidi="de-DE"/>
        </w:rPr>
        <w:t xml:space="preserve"> </w:t>
      </w:r>
      <w:r w:rsidR="006564F4" w:rsidRPr="00224F5C">
        <w:rPr>
          <w:rFonts w:ascii="Times New Roman" w:hAnsi="Times New Roman" w:cs="Times New Roman"/>
          <w:lang w:val="en-US" w:bidi="de-DE"/>
        </w:rPr>
        <w:t>with</w:t>
      </w:r>
      <w:r w:rsidR="00710C6B" w:rsidRPr="00224F5C">
        <w:rPr>
          <w:rFonts w:ascii="Times New Roman" w:hAnsi="Times New Roman" w:cs="Times New Roman"/>
          <w:lang w:val="en-US" w:bidi="de-DE"/>
        </w:rPr>
        <w:t xml:space="preserve"> raw</w:t>
      </w:r>
      <w:r w:rsidR="006564F4" w:rsidRPr="00224F5C">
        <w:rPr>
          <w:rFonts w:ascii="Times New Roman" w:hAnsi="Times New Roman" w:cs="Times New Roman"/>
          <w:lang w:val="en-US" w:bidi="de-DE"/>
        </w:rPr>
        <w:t xml:space="preserve"> </w:t>
      </w:r>
      <w:r w:rsidR="00561B96" w:rsidRPr="00224F5C">
        <w:rPr>
          <w:rFonts w:ascii="Times New Roman" w:hAnsi="Times New Roman" w:cs="Times New Roman"/>
          <w:lang w:val="en-US" w:bidi="de-DE"/>
        </w:rPr>
        <w:t xml:space="preserve">CAARS </w:t>
      </w:r>
      <w:r w:rsidR="00E54710" w:rsidRPr="00224F5C">
        <w:rPr>
          <w:rFonts w:ascii="Times New Roman" w:hAnsi="Times New Roman" w:cs="Times New Roman"/>
          <w:lang w:val="en-US" w:bidi="de-DE"/>
        </w:rPr>
        <w:t xml:space="preserve">ADHD index </w:t>
      </w:r>
      <w:r w:rsidR="006564F4" w:rsidRPr="00224F5C">
        <w:rPr>
          <w:rFonts w:ascii="Times New Roman" w:hAnsi="Times New Roman" w:cs="Times New Roman"/>
          <w:lang w:val="en-US" w:bidi="de-DE"/>
        </w:rPr>
        <w:t>scores below the group median</w:t>
      </w:r>
      <w:r w:rsidR="00CB2D60" w:rsidRPr="00224F5C">
        <w:rPr>
          <w:rFonts w:ascii="Times New Roman" w:hAnsi="Times New Roman" w:cs="Times New Roman"/>
          <w:lang w:val="en-US" w:bidi="de-DE"/>
        </w:rPr>
        <w:t>.</w:t>
      </w:r>
      <w:r w:rsidR="006564F4" w:rsidRPr="00224F5C">
        <w:rPr>
          <w:rFonts w:ascii="Times New Roman" w:hAnsi="Times New Roman" w:cs="Times New Roman"/>
          <w:lang w:val="en-US" w:bidi="de-DE"/>
        </w:rPr>
        <w:t xml:space="preserve"> All participants had normal, or corrected-to-normal vision, and did not report any </w:t>
      </w:r>
      <w:r w:rsidR="00CF44F2" w:rsidRPr="00224F5C">
        <w:rPr>
          <w:rFonts w:ascii="Times New Roman" w:hAnsi="Times New Roman" w:cs="Times New Roman"/>
          <w:lang w:val="en-US" w:bidi="de-DE"/>
        </w:rPr>
        <w:t xml:space="preserve">mental </w:t>
      </w:r>
      <w:r w:rsidR="00107414" w:rsidRPr="00224F5C">
        <w:rPr>
          <w:rFonts w:ascii="Times New Roman" w:hAnsi="Times New Roman" w:cs="Times New Roman"/>
          <w:lang w:val="en-US" w:bidi="de-DE"/>
        </w:rPr>
        <w:t>disorders</w:t>
      </w:r>
      <w:r w:rsidR="006564F4" w:rsidRPr="00224F5C">
        <w:rPr>
          <w:rFonts w:ascii="Times New Roman" w:hAnsi="Times New Roman" w:cs="Times New Roman"/>
          <w:lang w:val="en-US" w:bidi="de-DE"/>
        </w:rPr>
        <w:t xml:space="preserve"> or neurological diseases. Moreover, all participants were screened for behavior or events that could have influenced the dopamine </w:t>
      </w:r>
      <w:r w:rsidR="006564F4" w:rsidRPr="00224F5C">
        <w:rPr>
          <w:rFonts w:ascii="Times New Roman" w:hAnsi="Times New Roman" w:cs="Times New Roman"/>
          <w:lang w:val="en-US" w:bidi="de-DE"/>
        </w:rPr>
        <w:lastRenderedPageBreak/>
        <w:t xml:space="preserve">system, such as caffeine consumption, illicit drug use </w:t>
      </w:r>
      <w:r w:rsidR="00107414" w:rsidRPr="00224F5C">
        <w:rPr>
          <w:rFonts w:ascii="Times New Roman" w:hAnsi="Times New Roman" w:cs="Times New Roman"/>
          <w:lang w:val="en-US" w:bidi="de-DE"/>
        </w:rPr>
        <w:t xml:space="preserve">or </w:t>
      </w:r>
      <w:r w:rsidR="006564F4" w:rsidRPr="00224F5C">
        <w:rPr>
          <w:rFonts w:ascii="Times New Roman" w:hAnsi="Times New Roman" w:cs="Times New Roman"/>
          <w:lang w:val="en-US" w:bidi="de-DE"/>
        </w:rPr>
        <w:t>sleep quality</w:t>
      </w:r>
      <w:r w:rsidR="00107414" w:rsidRPr="00224F5C">
        <w:rPr>
          <w:rFonts w:ascii="Times New Roman" w:hAnsi="Times New Roman" w:cs="Times New Roman"/>
          <w:lang w:val="en-US" w:bidi="de-DE"/>
        </w:rPr>
        <w:t xml:space="preserve"> and were tested between 9:30 am and 2 pm.</w:t>
      </w:r>
    </w:p>
    <w:p w14:paraId="4BB45941" w14:textId="77777777" w:rsidR="00414AF9" w:rsidRPr="00224F5C" w:rsidRDefault="00414AF9" w:rsidP="00052C20">
      <w:pPr>
        <w:pStyle w:val="KeinLeerraum"/>
        <w:rPr>
          <w:rFonts w:ascii="Times New Roman" w:hAnsi="Times New Roman" w:cs="Times New Roman"/>
          <w:lang w:val="en-US" w:bidi="de-DE"/>
        </w:rPr>
      </w:pPr>
    </w:p>
    <w:p w14:paraId="4CB82825" w14:textId="4B75040D" w:rsidR="00303B7E" w:rsidRPr="00224F5C" w:rsidRDefault="00303B7E" w:rsidP="00052C20">
      <w:pPr>
        <w:pStyle w:val="berschrift4"/>
        <w:spacing w:line="480" w:lineRule="auto"/>
        <w:rPr>
          <w:rStyle w:val="berschrift4Zchn"/>
          <w:rFonts w:ascii="Times New Roman" w:hAnsi="Times New Roman" w:cs="Times New Roman"/>
          <w:b/>
          <w:i/>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4FE8EC3B" w14:textId="42E35B22" w:rsidR="00303B7E" w:rsidRPr="00224F5C" w:rsidRDefault="006564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w:t>
      </w:r>
      <w:r w:rsidR="0020011C" w:rsidRPr="00224F5C">
        <w:rPr>
          <w:rFonts w:ascii="Times New Roman" w:hAnsi="Times New Roman" w:cs="Times New Roman"/>
          <w:lang w:val="en-US" w:bidi="de-DE"/>
        </w:rPr>
        <w:t>first</w:t>
      </w:r>
      <w:r w:rsidRPr="00224F5C">
        <w:rPr>
          <w:rFonts w:ascii="Times New Roman" w:hAnsi="Times New Roman" w:cs="Times New Roman"/>
          <w:lang w:val="en-US" w:bidi="de-DE"/>
        </w:rPr>
        <w:t xml:space="preserve"> experiment consisted of a flanker task based on the procedure described in Albrecht et al. (2008, </w:t>
      </w:r>
      <w:r w:rsidR="008F029F" w:rsidRPr="00224F5C">
        <w:rPr>
          <w:rFonts w:ascii="Times New Roman" w:hAnsi="Times New Roman" w:cs="Times New Roman"/>
          <w:lang w:val="en-US" w:bidi="de-DE"/>
        </w:rPr>
        <w:t>F</w:t>
      </w:r>
      <w:r w:rsidRPr="00224F5C">
        <w:rPr>
          <w:rFonts w:ascii="Times New Roman" w:hAnsi="Times New Roman" w:cs="Times New Roman"/>
          <w:lang w:val="en-US" w:bidi="de-DE"/>
        </w:rPr>
        <w:t xml:space="preserve">igure </w:t>
      </w:r>
      <w:r w:rsidR="008F029F" w:rsidRPr="00224F5C">
        <w:rPr>
          <w:rFonts w:ascii="Times New Roman" w:hAnsi="Times New Roman" w:cs="Times New Roman"/>
          <w:lang w:val="en-US" w:bidi="de-DE"/>
        </w:rPr>
        <w:t>1</w:t>
      </w:r>
      <w:r w:rsidRPr="00224F5C">
        <w:rPr>
          <w:rFonts w:ascii="Times New Roman" w:hAnsi="Times New Roman" w:cs="Times New Roman"/>
          <w:lang w:val="en-US" w:bidi="de-DE"/>
        </w:rPr>
        <w:t>)</w:t>
      </w:r>
      <w:r w:rsidR="00E441C4" w:rsidRPr="00224F5C">
        <w:rPr>
          <w:rFonts w:ascii="Times New Roman" w:hAnsi="Times New Roman" w:cs="Times New Roman"/>
          <w:lang w:val="en-US" w:bidi="de-DE"/>
        </w:rPr>
        <w:t>, programmed in Presentation v18.3 (Neurobehavioral Systems, Berkeley, CA, USA)</w:t>
      </w:r>
      <w:r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Each trial of the task comprised the presentation of a column of three arrowheads and required two-choice responding to the direction indicated by the central target with the index finger of the left or right hand, respectively. In congruent stimuli, target and flanker pointed into the same, while in incongruent stimuli they pointed into opposite directions. All triangles were presented in the center of a computer monitor, against light grey background</w:t>
      </w:r>
      <w:r w:rsidR="00471BDF" w:rsidRPr="00224F5C">
        <w:rPr>
          <w:rFonts w:ascii="Times New Roman" w:hAnsi="Times New Roman" w:cs="Times New Roman"/>
          <w:lang w:val="en-US" w:bidi="de-DE"/>
        </w:rPr>
        <w:t xml:space="preserve">. </w:t>
      </w:r>
      <w:r w:rsidR="00795032" w:rsidRPr="00224F5C">
        <w:rPr>
          <w:rFonts w:ascii="Times New Roman" w:hAnsi="Times New Roman" w:cs="Times New Roman"/>
          <w:lang w:val="en-US" w:bidi="de-DE"/>
        </w:rPr>
        <w:t xml:space="preserve">At the beginning of the trial, the flanker triangles were presented alone for 100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followed by the conjoint presentation of flankers and target for another 150 </w:t>
      </w:r>
      <w:proofErr w:type="spellStart"/>
      <w:r w:rsidR="00795032" w:rsidRPr="00224F5C">
        <w:rPr>
          <w:rFonts w:ascii="Times New Roman" w:hAnsi="Times New Roman" w:cs="Times New Roman"/>
          <w:lang w:val="en-US" w:bidi="de-DE"/>
        </w:rPr>
        <w:t>ms.</w:t>
      </w:r>
      <w:proofErr w:type="spellEnd"/>
      <w:r w:rsidR="00795032"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Within 1400 </w:t>
      </w:r>
      <w:proofErr w:type="spellStart"/>
      <w:r w:rsidR="00E441C4" w:rsidRPr="00224F5C">
        <w:rPr>
          <w:rFonts w:ascii="Times New Roman" w:hAnsi="Times New Roman" w:cs="Times New Roman"/>
          <w:lang w:val="en-US" w:bidi="de-DE"/>
        </w:rPr>
        <w:t>ms</w:t>
      </w:r>
      <w:proofErr w:type="spellEnd"/>
      <w:r w:rsidR="00E441C4" w:rsidRPr="00224F5C">
        <w:rPr>
          <w:rFonts w:ascii="Times New Roman" w:hAnsi="Times New Roman" w:cs="Times New Roman"/>
          <w:lang w:val="en-US" w:bidi="de-DE"/>
        </w:rPr>
        <w:t xml:space="preserve"> after target offset, the participants were asked to indicate the pointing direction of the target triangle using the left and right index fingers </w:t>
      </w:r>
      <w:r w:rsidR="00107414" w:rsidRPr="00224F5C">
        <w:rPr>
          <w:rFonts w:ascii="Times New Roman" w:hAnsi="Times New Roman" w:cs="Times New Roman"/>
          <w:lang w:val="en-US" w:bidi="de-DE"/>
        </w:rPr>
        <w:t xml:space="preserve">on </w:t>
      </w:r>
      <w:r w:rsidR="00E441C4" w:rsidRPr="00224F5C">
        <w:rPr>
          <w:rFonts w:ascii="Times New Roman" w:hAnsi="Times New Roman" w:cs="Times New Roman"/>
          <w:lang w:val="en-US" w:bidi="de-DE"/>
        </w:rPr>
        <w:t>an RB-840 response pad (</w:t>
      </w:r>
      <w:proofErr w:type="spellStart"/>
      <w:r w:rsidR="00E441C4" w:rsidRPr="00224F5C">
        <w:rPr>
          <w:rFonts w:ascii="Times New Roman" w:hAnsi="Times New Roman" w:cs="Times New Roman"/>
          <w:lang w:val="en-US" w:bidi="de-DE"/>
        </w:rPr>
        <w:t>Cedrus</w:t>
      </w:r>
      <w:proofErr w:type="spellEnd"/>
      <w:r w:rsidR="00E441C4" w:rsidRPr="00224F5C">
        <w:rPr>
          <w:rFonts w:ascii="Times New Roman" w:hAnsi="Times New Roman" w:cs="Times New Roman"/>
          <w:lang w:val="en-US" w:bidi="de-DE"/>
        </w:rPr>
        <w:t xml:space="preserve">, San Pedro, CA, USA) as fast and accurate as possible. The task was presented in </w:t>
      </w:r>
      <w:r w:rsidR="00C54CF4" w:rsidRPr="00224F5C">
        <w:rPr>
          <w:rFonts w:ascii="Times New Roman" w:hAnsi="Times New Roman" w:cs="Times New Roman"/>
          <w:lang w:val="en-US" w:bidi="de-DE"/>
        </w:rPr>
        <w:t>two sets</w:t>
      </w:r>
      <w:r w:rsidR="00780B17" w:rsidRPr="00224F5C">
        <w:rPr>
          <w:rFonts w:ascii="Times New Roman" w:hAnsi="Times New Roman" w:cs="Times New Roman"/>
          <w:lang w:val="en-US" w:bidi="de-DE"/>
        </w:rPr>
        <w:t>, one with and one without white noise stimulation</w:t>
      </w:r>
      <w:r w:rsidR="00107414" w:rsidRPr="00224F5C">
        <w:rPr>
          <w:rFonts w:ascii="Times New Roman" w:hAnsi="Times New Roman" w:cs="Times New Roman"/>
          <w:lang w:val="en-US" w:bidi="de-DE"/>
        </w:rPr>
        <w:t>, with a 5-min. break in between</w:t>
      </w:r>
      <w:r w:rsidR="00780B17" w:rsidRPr="00224F5C">
        <w:rPr>
          <w:rFonts w:ascii="Times New Roman" w:hAnsi="Times New Roman" w:cs="Times New Roman"/>
          <w:lang w:val="en-US" w:bidi="de-DE"/>
        </w:rPr>
        <w:t>. For each participant, the order of the sets was randomized. Each set</w:t>
      </w:r>
      <w:r w:rsidR="00C54CF4" w:rsidRPr="00224F5C">
        <w:rPr>
          <w:rFonts w:ascii="Times New Roman" w:hAnsi="Times New Roman" w:cs="Times New Roman"/>
          <w:lang w:val="en-US" w:bidi="de-DE"/>
        </w:rPr>
        <w:t xml:space="preserve"> </w:t>
      </w:r>
      <w:r w:rsidR="00780B17" w:rsidRPr="00224F5C">
        <w:rPr>
          <w:rFonts w:ascii="Times New Roman" w:hAnsi="Times New Roman" w:cs="Times New Roman"/>
          <w:lang w:val="en-US" w:bidi="de-DE"/>
        </w:rPr>
        <w:t>comprised</w:t>
      </w:r>
      <w:r w:rsidR="00C54CF4" w:rsidRPr="00224F5C">
        <w:rPr>
          <w:rFonts w:ascii="Times New Roman" w:hAnsi="Times New Roman" w:cs="Times New Roman"/>
          <w:lang w:val="en-US" w:bidi="de-DE"/>
        </w:rPr>
        <w:t xml:space="preserve"> </w:t>
      </w:r>
      <w:r w:rsidR="00E441C4" w:rsidRPr="00224F5C">
        <w:rPr>
          <w:rFonts w:ascii="Times New Roman" w:hAnsi="Times New Roman" w:cs="Times New Roman"/>
          <w:lang w:val="en-US" w:bidi="de-DE"/>
        </w:rPr>
        <w:t xml:space="preserve">10 blocks </w:t>
      </w:r>
      <w:r w:rsidR="00C54CF4" w:rsidRPr="00224F5C">
        <w:rPr>
          <w:rFonts w:ascii="Times New Roman" w:hAnsi="Times New Roman" w:cs="Times New Roman"/>
          <w:lang w:val="en-US" w:bidi="de-DE"/>
        </w:rPr>
        <w:t>with</w:t>
      </w:r>
      <w:r w:rsidR="00E441C4" w:rsidRPr="00224F5C">
        <w:rPr>
          <w:rFonts w:ascii="Times New Roman" w:hAnsi="Times New Roman" w:cs="Times New Roman"/>
          <w:lang w:val="en-US" w:bidi="de-DE"/>
        </w:rPr>
        <w:t xml:space="preserve"> 40 trials each</w:t>
      </w:r>
      <w:r w:rsidR="00C54CF4" w:rsidRPr="00224F5C">
        <w:rPr>
          <w:rFonts w:ascii="Times New Roman" w:hAnsi="Times New Roman" w:cs="Times New Roman"/>
          <w:lang w:val="en-US" w:bidi="de-DE"/>
        </w:rPr>
        <w:t xml:space="preserve"> (i.e.</w:t>
      </w:r>
      <w:r w:rsidR="004F24CD" w:rsidRPr="00224F5C">
        <w:rPr>
          <w:rFonts w:ascii="Times New Roman" w:hAnsi="Times New Roman" w:cs="Times New Roman"/>
          <w:lang w:val="en-US" w:bidi="de-DE"/>
        </w:rPr>
        <w:t>,</w:t>
      </w:r>
      <w:r w:rsidR="00C54CF4" w:rsidRPr="00224F5C">
        <w:rPr>
          <w:rFonts w:ascii="Times New Roman" w:hAnsi="Times New Roman" w:cs="Times New Roman"/>
          <w:lang w:val="en-US" w:bidi="de-DE"/>
        </w:rPr>
        <w:t xml:space="preserve"> 10</w:t>
      </w:r>
      <w:r w:rsidR="00E441C4" w:rsidRPr="00224F5C">
        <w:rPr>
          <w:rFonts w:ascii="Times New Roman" w:hAnsi="Times New Roman" w:cs="Times New Roman"/>
          <w:lang w:val="en-US" w:bidi="de-DE"/>
        </w:rPr>
        <w:t xml:space="preserve"> right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left congruent, </w:t>
      </w:r>
      <w:r w:rsidR="00C54CF4" w:rsidRPr="00224F5C">
        <w:rPr>
          <w:rFonts w:ascii="Times New Roman" w:hAnsi="Times New Roman" w:cs="Times New Roman"/>
          <w:lang w:val="en-US" w:bidi="de-DE"/>
        </w:rPr>
        <w:t xml:space="preserve">10 </w:t>
      </w:r>
      <w:r w:rsidR="00E441C4" w:rsidRPr="00224F5C">
        <w:rPr>
          <w:rFonts w:ascii="Times New Roman" w:hAnsi="Times New Roman" w:cs="Times New Roman"/>
          <w:lang w:val="en-US" w:bidi="de-DE"/>
        </w:rPr>
        <w:t xml:space="preserve">right incongruent and </w:t>
      </w:r>
      <w:r w:rsidR="00C54CF4" w:rsidRPr="00224F5C">
        <w:rPr>
          <w:rFonts w:ascii="Times New Roman" w:hAnsi="Times New Roman" w:cs="Times New Roman"/>
          <w:lang w:val="en-US" w:bidi="de-DE"/>
        </w:rPr>
        <w:t xml:space="preserve">10 left incongruent) in random order. </w:t>
      </w:r>
      <w:r w:rsidR="00CF45E6" w:rsidRPr="00224F5C">
        <w:rPr>
          <w:rFonts w:ascii="Times New Roman" w:hAnsi="Times New Roman" w:cs="Times New Roman"/>
          <w:lang w:val="en-US" w:bidi="de-DE"/>
        </w:rPr>
        <w:t xml:space="preserve">In </w:t>
      </w:r>
      <w:r w:rsidR="00795032" w:rsidRPr="00224F5C">
        <w:rPr>
          <w:rFonts w:ascii="Times New Roman" w:hAnsi="Times New Roman" w:cs="Times New Roman"/>
          <w:lang w:val="en-US" w:bidi="de-DE"/>
        </w:rPr>
        <w:t>l</w:t>
      </w:r>
      <w:r w:rsidR="00CF45E6" w:rsidRPr="00224F5C">
        <w:rPr>
          <w:rFonts w:ascii="Times New Roman" w:hAnsi="Times New Roman" w:cs="Times New Roman"/>
          <w:lang w:val="en-US" w:bidi="de-DE"/>
        </w:rPr>
        <w:t>ine with the procedure by Albrecht et al. (2008),</w:t>
      </w:r>
      <w:r w:rsidR="00C54CF4" w:rsidRPr="00224F5C">
        <w:rPr>
          <w:rFonts w:ascii="Times New Roman" w:hAnsi="Times New Roman" w:cs="Times New Roman"/>
          <w:lang w:val="en-US" w:bidi="de-DE"/>
        </w:rPr>
        <w:t xml:space="preserve"> participants received</w:t>
      </w:r>
      <w:r w:rsidR="00403D95" w:rsidRPr="00224F5C">
        <w:rPr>
          <w:rFonts w:ascii="Times New Roman" w:hAnsi="Times New Roman" w:cs="Times New Roman"/>
          <w:lang w:val="en-US" w:bidi="de-DE"/>
        </w:rPr>
        <w:t xml:space="preserve"> written</w:t>
      </w:r>
      <w:r w:rsidR="00C54CF4" w:rsidRPr="00224F5C">
        <w:rPr>
          <w:rFonts w:ascii="Times New Roman" w:hAnsi="Times New Roman" w:cs="Times New Roman"/>
          <w:lang w:val="en-US" w:bidi="de-DE"/>
        </w:rPr>
        <w:t xml:space="preserve"> feedback on their performance</w:t>
      </w:r>
      <w:r w:rsidR="00CF45E6" w:rsidRPr="00224F5C">
        <w:rPr>
          <w:rFonts w:ascii="Times New Roman" w:hAnsi="Times New Roman" w:cs="Times New Roman"/>
          <w:lang w:val="en-US" w:bidi="de-DE"/>
        </w:rPr>
        <w:t xml:space="preserve"> after each block. With the feedback display</w:t>
      </w:r>
      <w:r w:rsidR="009713D9" w:rsidRPr="00224F5C">
        <w:rPr>
          <w:rFonts w:ascii="Times New Roman" w:hAnsi="Times New Roman" w:cs="Times New Roman"/>
          <w:lang w:val="en-US" w:bidi="de-DE"/>
        </w:rPr>
        <w:t xml:space="preserve">, </w:t>
      </w:r>
      <w:r w:rsidR="00CF45E6" w:rsidRPr="00224F5C">
        <w:rPr>
          <w:rFonts w:ascii="Times New Roman" w:hAnsi="Times New Roman" w:cs="Times New Roman"/>
          <w:lang w:val="en-US" w:bidi="de-DE"/>
        </w:rPr>
        <w:t>participants</w:t>
      </w:r>
      <w:r w:rsidR="00C54CF4" w:rsidRPr="00224F5C">
        <w:rPr>
          <w:rFonts w:ascii="Times New Roman" w:hAnsi="Times New Roman" w:cs="Times New Roman"/>
          <w:lang w:val="en-US" w:bidi="de-DE"/>
        </w:rPr>
        <w:t xml:space="preserve"> were instructed to respond more accurate in case of more than 10% errors in the congruent or more than 40% errors in the incongruent condition, or faster in case of less than 10% errors in the congruent or less than 40% errors in the incongruent condition.</w:t>
      </w:r>
      <w:r w:rsidR="00780B17" w:rsidRPr="00224F5C">
        <w:rPr>
          <w:rFonts w:ascii="Times New Roman" w:hAnsi="Times New Roman" w:cs="Times New Roman"/>
          <w:lang w:val="en-US" w:bidi="de-DE"/>
        </w:rPr>
        <w:t xml:space="preserve"> Prior to the start of the main experiment, participants were given two blocks of 12 trials to familiarize </w:t>
      </w:r>
      <w:r w:rsidR="00780B17" w:rsidRPr="00224F5C">
        <w:rPr>
          <w:rFonts w:ascii="Times New Roman" w:hAnsi="Times New Roman" w:cs="Times New Roman"/>
          <w:lang w:val="en-US" w:bidi="de-DE"/>
        </w:rPr>
        <w:lastRenderedPageBreak/>
        <w:t>themselves with the task. Prior to, during and after the flanker task, EEG was recorded from 64 electrodes. Presentation of the EEG data is beyond the scope of the current report.</w:t>
      </w:r>
    </w:p>
    <w:p w14:paraId="5E2F4830" w14:textId="23FD231D" w:rsidR="00303B7E" w:rsidRPr="00224F5C" w:rsidRDefault="00303B7E"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4AF76E14" w14:textId="2F093CD9" w:rsidR="00E60845" w:rsidRPr="00224F5C" w:rsidRDefault="004E16E5" w:rsidP="00052C20">
      <w:pPr>
        <w:pStyle w:val="KeinLeerraum"/>
        <w:rPr>
          <w:rFonts w:ascii="Times New Roman" w:hAnsi="Times New Roman" w:cs="Times New Roman"/>
          <w:lang w:val="en-US"/>
        </w:rPr>
      </w:pPr>
      <w:r w:rsidRPr="00224F5C">
        <w:rPr>
          <w:rFonts w:ascii="Times New Roman" w:hAnsi="Times New Roman" w:cs="Times New Roman"/>
          <w:lang w:val="en-US" w:bidi="de-DE"/>
        </w:rPr>
        <w:t xml:space="preserve">Visual stimuli were presented on </w:t>
      </w:r>
      <w:r w:rsidR="002F2BC7" w:rsidRPr="00224F5C">
        <w:rPr>
          <w:rFonts w:ascii="Times New Roman" w:hAnsi="Times New Roman" w:cs="Times New Roman"/>
          <w:lang w:val="en-US" w:bidi="de-DE"/>
        </w:rPr>
        <w:t xml:space="preserve">an </w:t>
      </w:r>
      <w:r w:rsidR="00DA0D19" w:rsidRPr="00224F5C">
        <w:rPr>
          <w:rFonts w:ascii="Times New Roman" w:hAnsi="Times New Roman" w:cs="Times New Roman"/>
          <w:lang w:val="en-US" w:bidi="de-DE"/>
        </w:rPr>
        <w:t>2</w:t>
      </w:r>
      <w:r w:rsidR="00D245AD" w:rsidRPr="00224F5C">
        <w:rPr>
          <w:rFonts w:ascii="Times New Roman" w:hAnsi="Times New Roman" w:cs="Times New Roman"/>
          <w:lang w:val="en-US" w:bidi="de-DE"/>
        </w:rPr>
        <w:t>4</w:t>
      </w:r>
      <w:r w:rsidR="00DA0D19" w:rsidRPr="00224F5C">
        <w:rPr>
          <w:rFonts w:ascii="Times New Roman" w:hAnsi="Times New Roman" w:cs="Times New Roman"/>
          <w:lang w:val="en-US" w:bidi="de-DE"/>
        </w:rPr>
        <w:t xml:space="preserve">’’ TFT- </w:t>
      </w:r>
      <w:r w:rsidR="002F2BC7" w:rsidRPr="00224F5C">
        <w:rPr>
          <w:rFonts w:ascii="Times New Roman" w:hAnsi="Times New Roman" w:cs="Times New Roman"/>
          <w:lang w:val="en-US" w:bidi="de-DE"/>
        </w:rPr>
        <w:t>screen with</w:t>
      </w:r>
      <w:r w:rsidR="00E10203" w:rsidRPr="00224F5C">
        <w:rPr>
          <w:rFonts w:ascii="Times New Roman" w:hAnsi="Times New Roman" w:cs="Times New Roman"/>
          <w:lang w:val="en-US" w:bidi="de-DE"/>
        </w:rPr>
        <w:t xml:space="preserve"> refresh rate of </w:t>
      </w:r>
      <w:r w:rsidR="00B94AD2" w:rsidRPr="00224F5C">
        <w:rPr>
          <w:rFonts w:ascii="Times New Roman" w:hAnsi="Times New Roman" w:cs="Times New Roman"/>
          <w:lang w:val="en-US" w:bidi="de-DE"/>
        </w:rPr>
        <w:t xml:space="preserve">60 </w:t>
      </w:r>
      <w:r w:rsidR="00E10203" w:rsidRPr="00224F5C">
        <w:rPr>
          <w:rFonts w:ascii="Times New Roman" w:hAnsi="Times New Roman" w:cs="Times New Roman"/>
          <w:lang w:val="en-US" w:bidi="de-DE"/>
        </w:rPr>
        <w:t>Hz and</w:t>
      </w:r>
      <w:r w:rsidR="002F2BC7" w:rsidRPr="00224F5C">
        <w:rPr>
          <w:rFonts w:ascii="Times New Roman" w:hAnsi="Times New Roman" w:cs="Times New Roman"/>
          <w:lang w:val="en-US" w:bidi="de-DE"/>
        </w:rPr>
        <w:t xml:space="preserve"> a viewing distance of </w:t>
      </w:r>
      <w:r w:rsidR="00627C4B" w:rsidRPr="00224F5C">
        <w:rPr>
          <w:rFonts w:ascii="Times New Roman" w:hAnsi="Times New Roman" w:cs="Times New Roman"/>
          <w:lang w:val="en-US" w:bidi="de-DE"/>
        </w:rPr>
        <w:t>70</w:t>
      </w:r>
      <w:r w:rsidR="00B94AD2"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cm. Auditory white noise</w:t>
      </w:r>
      <w:r w:rsidR="00414AF9"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at 78 dB</w:t>
      </w:r>
      <w:r w:rsidR="003C78FF" w:rsidRPr="00224F5C">
        <w:rPr>
          <w:rFonts w:ascii="Times New Roman" w:hAnsi="Times New Roman" w:cs="Times New Roman"/>
          <w:lang w:val="en-US" w:bidi="de-DE"/>
        </w:rPr>
        <w:t xml:space="preserve"> </w:t>
      </w:r>
      <w:r w:rsidR="002F2BC7" w:rsidRPr="00224F5C">
        <w:rPr>
          <w:rFonts w:ascii="Times New Roman" w:hAnsi="Times New Roman" w:cs="Times New Roman"/>
          <w:lang w:val="en-US" w:bidi="de-DE"/>
        </w:rPr>
        <w:t>(SPL</w:t>
      </w:r>
      <w:r w:rsidR="00E60845" w:rsidRPr="00224F5C">
        <w:rPr>
          <w:rFonts w:ascii="Times New Roman" w:hAnsi="Times New Roman" w:cs="Times New Roman"/>
          <w:lang w:val="en-US" w:bidi="de-DE"/>
        </w:rPr>
        <w:t>; mono track, 44100 Hz sampling frequency with 32-bit float</w:t>
      </w:r>
      <w:r w:rsidR="002F2BC7" w:rsidRPr="00224F5C">
        <w:rPr>
          <w:rFonts w:ascii="Times New Roman" w:hAnsi="Times New Roman" w:cs="Times New Roman"/>
          <w:lang w:val="en-US" w:bidi="de-DE"/>
        </w:rPr>
        <w:t xml:space="preserve">) </w:t>
      </w:r>
      <w:r w:rsidR="00414AF9" w:rsidRPr="00224F5C">
        <w:rPr>
          <w:rFonts w:ascii="Times New Roman" w:hAnsi="Times New Roman" w:cs="Times New Roman"/>
          <w:lang w:val="en-US" w:bidi="de-DE"/>
        </w:rPr>
        <w:t xml:space="preserve">was </w:t>
      </w:r>
      <w:proofErr w:type="spellStart"/>
      <w:r w:rsidR="004E7163" w:rsidRPr="00224F5C">
        <w:rPr>
          <w:rFonts w:ascii="Times New Roman" w:hAnsi="Times New Roman" w:cs="Times New Roman"/>
          <w:lang w:val="en-US" w:bidi="de-DE"/>
        </w:rPr>
        <w:t>gated</w:t>
      </w:r>
      <w:proofErr w:type="spellEnd"/>
      <w:r w:rsidR="004E7163"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by an audio-mixer amplifier (</w:t>
      </w:r>
      <w:proofErr w:type="spellStart"/>
      <w:r w:rsidR="00195222" w:rsidRPr="00224F5C">
        <w:rPr>
          <w:rFonts w:ascii="Times New Roman" w:hAnsi="Times New Roman" w:cs="Times New Roman"/>
          <w:lang w:val="en-US" w:bidi="de-DE"/>
        </w:rPr>
        <w:t>Omnitronic</w:t>
      </w:r>
      <w:proofErr w:type="spellEnd"/>
      <w:r w:rsidR="00195222" w:rsidRPr="00224F5C">
        <w:rPr>
          <w:rFonts w:ascii="Times New Roman" w:hAnsi="Times New Roman" w:cs="Times New Roman"/>
          <w:lang w:val="en-US" w:bidi="de-DE"/>
        </w:rPr>
        <w:t xml:space="preserve"> LS622A) and presented to the participants using </w:t>
      </w:r>
      <w:r w:rsidR="00414AF9" w:rsidRPr="00224F5C">
        <w:rPr>
          <w:rFonts w:ascii="Times New Roman" w:hAnsi="Times New Roman" w:cs="Times New Roman"/>
          <w:lang w:val="en-US" w:bidi="de-DE"/>
        </w:rPr>
        <w:t xml:space="preserve">two room loudspeakers </w:t>
      </w:r>
      <w:r w:rsidR="006220EE" w:rsidRPr="00224F5C">
        <w:rPr>
          <w:rFonts w:ascii="Times New Roman" w:hAnsi="Times New Roman" w:cs="Times New Roman"/>
          <w:lang w:val="en-US" w:bidi="de-DE"/>
        </w:rPr>
        <w:t>(JBL Control One, ±3dB</w:t>
      </w:r>
      <w:r w:rsidR="00DD02F5" w:rsidRPr="00224F5C">
        <w:rPr>
          <w:rFonts w:ascii="Times New Roman" w:hAnsi="Times New Roman" w:cs="Times New Roman"/>
          <w:lang w:val="en-US" w:bidi="de-DE"/>
        </w:rPr>
        <w:t>,</w:t>
      </w:r>
      <w:r w:rsidR="006220EE" w:rsidRPr="00224F5C">
        <w:rPr>
          <w:rFonts w:ascii="Times New Roman" w:hAnsi="Times New Roman" w:cs="Times New Roman"/>
          <w:lang w:val="en-US" w:bidi="de-DE"/>
        </w:rPr>
        <w:t xml:space="preserve"> 80Hz – 20kHz) </w:t>
      </w:r>
      <w:r w:rsidR="00195222" w:rsidRPr="00224F5C">
        <w:rPr>
          <w:rFonts w:ascii="Times New Roman" w:hAnsi="Times New Roman" w:cs="Times New Roman"/>
          <w:lang w:val="en-US" w:bidi="de-DE"/>
        </w:rPr>
        <w:t>located</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approximately 2 m</w:t>
      </w:r>
      <w:r w:rsidR="00414AF9" w:rsidRPr="00224F5C">
        <w:rPr>
          <w:rFonts w:ascii="Times New Roman" w:hAnsi="Times New Roman" w:cs="Times New Roman"/>
          <w:lang w:val="en-US" w:bidi="de-DE"/>
        </w:rPr>
        <w:t xml:space="preserve"> </w:t>
      </w:r>
      <w:r w:rsidR="00195222" w:rsidRPr="00224F5C">
        <w:rPr>
          <w:rFonts w:ascii="Times New Roman" w:hAnsi="Times New Roman" w:cs="Times New Roman"/>
          <w:lang w:val="en-US" w:bidi="de-DE"/>
        </w:rPr>
        <w:t>to each of the</w:t>
      </w:r>
      <w:r w:rsidR="00414AF9" w:rsidRPr="00224F5C">
        <w:rPr>
          <w:rFonts w:ascii="Times New Roman" w:hAnsi="Times New Roman" w:cs="Times New Roman"/>
          <w:lang w:val="en-US" w:bidi="de-DE"/>
        </w:rPr>
        <w:t xml:space="preserve"> participants' </w:t>
      </w:r>
      <w:r w:rsidR="00195222" w:rsidRPr="00224F5C">
        <w:rPr>
          <w:rFonts w:ascii="Times New Roman" w:hAnsi="Times New Roman" w:cs="Times New Roman"/>
          <w:lang w:val="en-US" w:bidi="de-DE"/>
        </w:rPr>
        <w:t>ears</w:t>
      </w:r>
      <w:r w:rsidR="002F2BC7" w:rsidRPr="00224F5C">
        <w:rPr>
          <w:rFonts w:ascii="Times New Roman" w:hAnsi="Times New Roman" w:cs="Times New Roman"/>
          <w:lang w:val="en-US" w:bidi="de-DE"/>
        </w:rPr>
        <w:t xml:space="preserve">. </w:t>
      </w:r>
      <w:r w:rsidR="00627C4B" w:rsidRPr="00224F5C">
        <w:rPr>
          <w:rFonts w:ascii="Times New Roman" w:hAnsi="Times New Roman" w:cs="Times New Roman"/>
          <w:lang w:val="en-US" w:bidi="de-DE"/>
        </w:rPr>
        <w:t xml:space="preserve">The </w:t>
      </w:r>
      <w:r w:rsidR="00414AF9" w:rsidRPr="00224F5C">
        <w:rPr>
          <w:rFonts w:ascii="Times New Roman" w:hAnsi="Times New Roman" w:cs="Times New Roman"/>
          <w:lang w:val="en-US" w:bidi="de-DE"/>
        </w:rPr>
        <w:t>sound</w:t>
      </w:r>
      <w:r w:rsidR="00627C4B" w:rsidRPr="00224F5C">
        <w:rPr>
          <w:rFonts w:ascii="Times New Roman" w:hAnsi="Times New Roman" w:cs="Times New Roman"/>
          <w:lang w:val="en-US" w:bidi="de-DE"/>
        </w:rPr>
        <w:t xml:space="preserve"> level was </w:t>
      </w:r>
      <w:r w:rsidR="001E437F" w:rsidRPr="00224F5C">
        <w:rPr>
          <w:rFonts w:ascii="Times New Roman" w:hAnsi="Times New Roman" w:cs="Times New Roman"/>
          <w:lang w:val="en-US" w:bidi="de-DE"/>
        </w:rPr>
        <w:t>checked</w:t>
      </w:r>
      <w:r w:rsidR="00627C4B" w:rsidRPr="00224F5C">
        <w:rPr>
          <w:rFonts w:ascii="Times New Roman" w:hAnsi="Times New Roman" w:cs="Times New Roman"/>
          <w:lang w:val="en-US" w:bidi="de-DE"/>
        </w:rPr>
        <w:t xml:space="preserve"> </w:t>
      </w:r>
      <w:r w:rsidR="001E437F" w:rsidRPr="00224F5C">
        <w:rPr>
          <w:rFonts w:ascii="Times New Roman" w:hAnsi="Times New Roman" w:cs="Times New Roman"/>
          <w:lang w:val="en-US" w:bidi="de-DE"/>
        </w:rPr>
        <w:t>before and after each test session by using a professional sound level meter</w:t>
      </w:r>
      <w:r w:rsidR="00627C4B"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The sound level was chosen based on previous work </w:t>
      </w:r>
      <w:r w:rsidR="001E437F" w:rsidRPr="00224F5C">
        <w:rPr>
          <w:rFonts w:ascii="Times New Roman" w:hAnsi="Times New Roman" w:cs="Times New Roman"/>
          <w:iCs/>
          <w:noProof/>
          <w:lang w:val="en-US"/>
        </w:rPr>
        <w:t xml:space="preserve">in patients with ADHD (Usher &amp; Feingold, 2000; </w:t>
      </w:r>
      <w:r w:rsidR="001E437F" w:rsidRPr="00224F5C">
        <w:rPr>
          <w:rFonts w:ascii="Times New Roman" w:hAnsi="Times New Roman" w:cs="Times New Roman"/>
          <w:lang w:val="en-US" w:bidi="de-DE"/>
        </w:rPr>
        <w:t>Helps et al. 2014)</w:t>
      </w:r>
      <w:r w:rsidR="001E437F" w:rsidRPr="00224F5C">
        <w:rPr>
          <w:rFonts w:ascii="Times New Roman" w:hAnsi="Times New Roman" w:cs="Times New Roman"/>
          <w:iCs/>
          <w:noProof/>
          <w:lang w:val="en-US"/>
        </w:rPr>
        <w:t xml:space="preserve">. These suggested the optimal level of stimulation for improving performance </w:t>
      </w:r>
      <w:r w:rsidR="001E437F" w:rsidRPr="00224F5C">
        <w:rPr>
          <w:rFonts w:ascii="Times New Roman" w:hAnsi="Times New Roman" w:cs="Times New Roman"/>
          <w:lang w:val="en-US" w:bidi="de-DE"/>
        </w:rPr>
        <w:t>during tasks requiring executive attention and action control</w:t>
      </w:r>
      <w:r w:rsidR="001E437F" w:rsidRPr="00224F5C">
        <w:rPr>
          <w:rFonts w:ascii="Times New Roman" w:hAnsi="Times New Roman" w:cs="Times New Roman"/>
          <w:iCs/>
          <w:noProof/>
          <w:lang w:val="en-US"/>
        </w:rPr>
        <w:t xml:space="preserve"> through SR-mechanism (Usher &amp; Feingold, 2000; </w:t>
      </w:r>
      <w:r w:rsidR="00E60845" w:rsidRPr="00224F5C">
        <w:rPr>
          <w:rFonts w:ascii="Times New Roman" w:hAnsi="Times New Roman" w:cs="Times New Roman"/>
          <w:lang w:val="en-US" w:bidi="de-DE"/>
        </w:rPr>
        <w:t>Helps et al.</w:t>
      </w:r>
      <w:r w:rsidR="001E437F" w:rsidRPr="00224F5C">
        <w:rPr>
          <w:rFonts w:ascii="Times New Roman" w:hAnsi="Times New Roman" w:cs="Times New Roman"/>
          <w:lang w:val="en-US" w:bidi="de-DE"/>
        </w:rPr>
        <w:t xml:space="preserve"> </w:t>
      </w:r>
      <w:r w:rsidR="00E60845" w:rsidRPr="00224F5C">
        <w:rPr>
          <w:rFonts w:ascii="Times New Roman" w:hAnsi="Times New Roman" w:cs="Times New Roman"/>
          <w:lang w:val="en-US" w:bidi="de-DE"/>
        </w:rPr>
        <w:t xml:space="preserve">2014), </w:t>
      </w:r>
      <w:r w:rsidR="001E437F" w:rsidRPr="00224F5C">
        <w:rPr>
          <w:rFonts w:ascii="Times New Roman" w:hAnsi="Times New Roman" w:cs="Times New Roman"/>
          <w:lang w:val="en-US" w:bidi="de-DE"/>
        </w:rPr>
        <w:t>with</w:t>
      </w:r>
      <w:r w:rsidR="00E60845" w:rsidRPr="00224F5C">
        <w:rPr>
          <w:rFonts w:ascii="Times New Roman" w:hAnsi="Times New Roman" w:cs="Times New Roman"/>
          <w:lang w:val="en-US" w:bidi="de-DE"/>
        </w:rPr>
        <w:t>in the range of 70 to 85 dB</w:t>
      </w:r>
      <w:r w:rsidR="001E437F" w:rsidRPr="00224F5C">
        <w:rPr>
          <w:rFonts w:ascii="Times New Roman" w:hAnsi="Times New Roman" w:cs="Times New Roman"/>
          <w:lang w:val="en-US" w:bidi="de-DE"/>
        </w:rPr>
        <w:t xml:space="preserve"> WN</w:t>
      </w:r>
      <w:r w:rsidR="00E60845" w:rsidRPr="00224F5C">
        <w:rPr>
          <w:rFonts w:ascii="Times New Roman" w:hAnsi="Times New Roman" w:cs="Times New Roman"/>
          <w:lang w:val="en-US" w:bidi="de-DE"/>
        </w:rPr>
        <w:t>.</w:t>
      </w:r>
      <w:r w:rsidR="001E437F" w:rsidRPr="00224F5C">
        <w:rPr>
          <w:rFonts w:ascii="Times New Roman" w:hAnsi="Times New Roman" w:cs="Times New Roman"/>
          <w:iCs/>
          <w:noProof/>
          <w:lang w:val="en-US"/>
        </w:rPr>
        <w:t xml:space="preserve"> </w:t>
      </w:r>
    </w:p>
    <w:p w14:paraId="6B909857" w14:textId="6BD8F3A2"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642B9D99" w14:textId="5D4B4E71" w:rsidR="002F2BC7"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current analysis focused on the dependent variables</w:t>
      </w:r>
      <w:r w:rsidR="008A3D5F" w:rsidRPr="00224F5C">
        <w:rPr>
          <w:rFonts w:ascii="Times New Roman" w:hAnsi="Times New Roman" w:cs="Times New Roman"/>
          <w:lang w:val="en-US" w:bidi="de-DE"/>
        </w:rPr>
        <w:t xml:space="preserve"> median</w:t>
      </w:r>
      <w:r w:rsidRPr="00224F5C">
        <w:rPr>
          <w:rFonts w:ascii="Times New Roman" w:hAnsi="Times New Roman" w:cs="Times New Roman"/>
          <w:lang w:val="en-US" w:bidi="de-DE"/>
        </w:rPr>
        <w:t xml:space="preserve"> </w:t>
      </w:r>
      <w:r w:rsidR="005763F0" w:rsidRPr="00224F5C">
        <w:rPr>
          <w:rFonts w:ascii="Times New Roman" w:hAnsi="Times New Roman" w:cs="Times New Roman"/>
          <w:lang w:val="en-US" w:bidi="de-DE"/>
        </w:rPr>
        <w:t xml:space="preserve">and standard deviation of </w:t>
      </w:r>
      <w:r w:rsidRPr="00224F5C">
        <w:rPr>
          <w:rFonts w:ascii="Times New Roman" w:hAnsi="Times New Roman" w:cs="Times New Roman"/>
          <w:lang w:val="en-US" w:bidi="de-DE"/>
        </w:rPr>
        <w:t>reaction time (RT</w:t>
      </w:r>
      <w:r w:rsidR="00A24884" w:rsidRPr="00224F5C">
        <w:rPr>
          <w:rFonts w:ascii="Times New Roman" w:hAnsi="Times New Roman" w:cs="Times New Roman"/>
          <w:lang w:val="en-US" w:bidi="de-DE"/>
        </w:rPr>
        <w:t>, congruent and incongruent visual stimuli</w:t>
      </w:r>
      <w:r w:rsidRPr="00224F5C">
        <w:rPr>
          <w:rFonts w:ascii="Times New Roman" w:hAnsi="Times New Roman" w:cs="Times New Roman"/>
          <w:lang w:val="en-US" w:bidi="de-DE"/>
        </w:rPr>
        <w:t>)</w:t>
      </w:r>
      <w:r w:rsidR="005763F0" w:rsidRPr="00224F5C">
        <w:rPr>
          <w:rFonts w:ascii="Times New Roman" w:hAnsi="Times New Roman" w:cs="Times New Roman"/>
          <w:lang w:val="en-US" w:bidi="de-DE"/>
        </w:rPr>
        <w:t>, a</w:t>
      </w:r>
      <w:r w:rsidRPr="00224F5C">
        <w:rPr>
          <w:rFonts w:ascii="Times New Roman" w:hAnsi="Times New Roman" w:cs="Times New Roman"/>
          <w:lang w:val="en-US" w:bidi="de-DE"/>
        </w:rPr>
        <w:t xml:space="preserve">nd </w:t>
      </w:r>
      <w:r w:rsidR="007E09BB" w:rsidRPr="00224F5C">
        <w:rPr>
          <w:rFonts w:ascii="Times New Roman" w:hAnsi="Times New Roman" w:cs="Times New Roman"/>
          <w:lang w:val="en-US" w:bidi="de-DE"/>
        </w:rPr>
        <w:t>accuracy</w:t>
      </w:r>
      <w:r w:rsidRPr="00224F5C">
        <w:rPr>
          <w:rFonts w:ascii="Times New Roman" w:hAnsi="Times New Roman" w:cs="Times New Roman"/>
          <w:lang w:val="en-US" w:bidi="de-DE"/>
        </w:rPr>
        <w:t xml:space="preserve">, depending on the </w:t>
      </w:r>
      <w:r w:rsidRPr="00224F5C">
        <w:rPr>
          <w:rFonts w:ascii="Times New Roman" w:hAnsi="Times New Roman" w:cs="Times New Roman"/>
          <w:lang w:val="en-US"/>
        </w:rPr>
        <w:t>independent</w:t>
      </w:r>
      <w:r w:rsidRPr="00224F5C">
        <w:rPr>
          <w:rFonts w:ascii="Times New Roman" w:hAnsi="Times New Roman" w:cs="Times New Roman"/>
          <w:lang w:val="en-US" w:bidi="de-DE"/>
        </w:rPr>
        <w:t xml:space="preserve"> variables Congruence (congruent and incongruent visual stimuli) and Noise (white noise stimulation and no white noise stimulation). </w:t>
      </w:r>
      <w:r w:rsidR="00684697" w:rsidRPr="00224F5C">
        <w:rPr>
          <w:rFonts w:ascii="Times New Roman" w:hAnsi="Times New Roman" w:cs="Times New Roman"/>
          <w:lang w:val="en-US" w:bidi="de-DE"/>
        </w:rPr>
        <w:t xml:space="preserve">Accuracy was defined as the number of correct responses relative to all trials within one condition. </w:t>
      </w:r>
      <w:r w:rsidRPr="00224F5C">
        <w:rPr>
          <w:rFonts w:ascii="Times New Roman" w:hAnsi="Times New Roman" w:cs="Times New Roman"/>
          <w:lang w:val="en-US" w:bidi="de-DE"/>
        </w:rPr>
        <w:t xml:space="preserve">For both dependent variables, </w:t>
      </w:r>
      <w:proofErr w:type="gramStart"/>
      <w:r w:rsidRPr="00224F5C">
        <w:rPr>
          <w:rFonts w:ascii="Times New Roman" w:hAnsi="Times New Roman" w:cs="Times New Roman"/>
          <w:lang w:val="en-US" w:bidi="de-DE"/>
        </w:rPr>
        <w:t>repeated-measures</w:t>
      </w:r>
      <w:proofErr w:type="gramEnd"/>
      <w:r w:rsidRPr="00224F5C">
        <w:rPr>
          <w:rFonts w:ascii="Times New Roman" w:hAnsi="Times New Roman" w:cs="Times New Roman"/>
          <w:lang w:val="en-US" w:bidi="de-DE"/>
        </w:rPr>
        <w:t xml:space="preserve"> 2x2 ANOVAs were performed.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r w:rsidR="00A24884" w:rsidRPr="00224F5C">
        <w:rPr>
          <w:rFonts w:ascii="Times New Roman" w:hAnsi="Times New Roman" w:cs="Times New Roman"/>
          <w:lang w:val="en-US" w:bidi="de-DE"/>
        </w:rPr>
        <w:t>applied,</w:t>
      </w:r>
      <w:r w:rsidRPr="00224F5C">
        <w:rPr>
          <w:rFonts w:ascii="Times New Roman" w:hAnsi="Times New Roman" w:cs="Times New Roman"/>
          <w:lang w:val="en-US" w:bidi="de-DE"/>
        </w:rPr>
        <w:t xml:space="preserve"> when </w:t>
      </w:r>
      <w:r w:rsidR="00D305BA"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D305BA" w:rsidRPr="00224F5C">
        <w:rPr>
          <w:rFonts w:ascii="Times New Roman" w:hAnsi="Times New Roman" w:cs="Times New Roman"/>
          <w:lang w:val="en-US" w:bidi="de-DE"/>
        </w:rPr>
        <w:t>Generalized eta squared is used as a measure of effect sizes (</w:t>
      </w:r>
      <w:proofErr w:type="spellStart"/>
      <w:r w:rsidR="00D305BA" w:rsidRPr="00224F5C">
        <w:rPr>
          <w:rFonts w:ascii="Times New Roman" w:hAnsi="Times New Roman" w:cs="Times New Roman"/>
          <w:lang w:val="en-US" w:bidi="de-DE"/>
        </w:rPr>
        <w:t>Bakeman</w:t>
      </w:r>
      <w:proofErr w:type="spellEnd"/>
      <w:r w:rsidR="00D305BA"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EF160F"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EF160F"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w:t>
      </w:r>
      <w:r w:rsidR="00D513A3" w:rsidRPr="00224F5C">
        <w:rPr>
          <w:rFonts w:ascii="Times New Roman" w:hAnsi="Times New Roman" w:cs="Times New Roman"/>
          <w:lang w:val="en-US" w:bidi="de-DE"/>
        </w:rPr>
        <w:t>-</w:t>
      </w:r>
      <w:r w:rsidRPr="00224F5C">
        <w:rPr>
          <w:rFonts w:ascii="Times New Roman" w:hAnsi="Times New Roman" w:cs="Times New Roman"/>
          <w:lang w:val="en-US" w:bidi="de-DE"/>
        </w:rPr>
        <w:t>hoc paired t-</w:t>
      </w:r>
      <w:r w:rsidRPr="00224F5C">
        <w:rPr>
          <w:rFonts w:ascii="Times New Roman" w:hAnsi="Times New Roman" w:cs="Times New Roman"/>
          <w:lang w:val="en-US" w:bidi="de-DE"/>
        </w:rPr>
        <w:lastRenderedPageBreak/>
        <w:t>tests.</w:t>
      </w:r>
      <w:r w:rsidR="00040BF4" w:rsidRPr="00224F5C">
        <w:rPr>
          <w:rFonts w:ascii="Times New Roman" w:hAnsi="Times New Roman" w:cs="Times New Roman"/>
          <w:lang w:val="en-US" w:bidi="de-DE"/>
        </w:rPr>
        <w:t xml:space="preserve"> In addition, the </w:t>
      </w:r>
      <w:r w:rsidR="000B1E5F" w:rsidRPr="00224F5C">
        <w:rPr>
          <w:rFonts w:ascii="Times New Roman" w:hAnsi="Times New Roman" w:cs="Times New Roman"/>
          <w:lang w:val="en-US" w:bidi="de-DE"/>
        </w:rPr>
        <w:t>interference</w:t>
      </w:r>
      <w:r w:rsidR="00040BF4" w:rsidRPr="00224F5C">
        <w:rPr>
          <w:rFonts w:ascii="Times New Roman" w:hAnsi="Times New Roman" w:cs="Times New Roman"/>
          <w:lang w:val="en-US" w:bidi="de-DE"/>
        </w:rPr>
        <w:t xml:space="preserve"> effect, that is the change in the error rate </w:t>
      </w:r>
      <w:r w:rsidR="000B1E5F" w:rsidRPr="00224F5C">
        <w:rPr>
          <w:rFonts w:ascii="Times New Roman" w:hAnsi="Times New Roman" w:cs="Times New Roman"/>
          <w:lang w:val="en-US" w:bidi="de-DE"/>
        </w:rPr>
        <w:t xml:space="preserve">and RTs </w:t>
      </w:r>
      <w:r w:rsidR="00040BF4" w:rsidRPr="00224F5C">
        <w:rPr>
          <w:rFonts w:ascii="Times New Roman" w:hAnsi="Times New Roman" w:cs="Times New Roman"/>
          <w:lang w:val="en-US" w:bidi="de-DE"/>
        </w:rPr>
        <w:t xml:space="preserve">between congruent and incongruent </w:t>
      </w:r>
      <w:r w:rsidR="007E09BB" w:rsidRPr="00224F5C">
        <w:rPr>
          <w:rFonts w:ascii="Times New Roman" w:hAnsi="Times New Roman" w:cs="Times New Roman"/>
          <w:lang w:val="en-US" w:bidi="de-DE"/>
        </w:rPr>
        <w:t xml:space="preserve">(congruent - incongruent) </w:t>
      </w:r>
      <w:r w:rsidR="00040BF4" w:rsidRPr="00224F5C">
        <w:rPr>
          <w:rFonts w:ascii="Times New Roman" w:hAnsi="Times New Roman" w:cs="Times New Roman"/>
          <w:lang w:val="en-US" w:bidi="de-DE"/>
        </w:rPr>
        <w:t>stimuli was compared between white noise stimulation and no white noise stimulation</w:t>
      </w:r>
      <w:r w:rsidR="000B1E5F" w:rsidRPr="00224F5C">
        <w:rPr>
          <w:rFonts w:ascii="Times New Roman" w:hAnsi="Times New Roman" w:cs="Times New Roman"/>
          <w:lang w:val="en-US" w:bidi="de-DE"/>
        </w:rPr>
        <w:t xml:space="preserve"> (Mullane et al., 2009)</w:t>
      </w:r>
      <w:r w:rsidR="00040BF4" w:rsidRPr="00224F5C">
        <w:rPr>
          <w:rFonts w:ascii="Times New Roman" w:hAnsi="Times New Roman" w:cs="Times New Roman"/>
          <w:lang w:val="en-US" w:bidi="de-DE"/>
        </w:rPr>
        <w:t>.</w:t>
      </w:r>
    </w:p>
    <w:p w14:paraId="2531335A" w14:textId="7E2C936C" w:rsidR="00607E84" w:rsidRPr="00224F5C" w:rsidRDefault="002F2BC7"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w:t>
      </w:r>
      <w:r w:rsidR="002B0581" w:rsidRPr="00224F5C">
        <w:rPr>
          <w:rFonts w:ascii="Times New Roman" w:hAnsi="Times New Roman" w:cs="Times New Roman"/>
          <w:lang w:val="en-US" w:bidi="de-DE"/>
        </w:rPr>
        <w:t>they were</w:t>
      </w:r>
      <w:r w:rsidRPr="00224F5C">
        <w:rPr>
          <w:rFonts w:ascii="Times New Roman" w:hAnsi="Times New Roman" w:cs="Times New Roman"/>
          <w:lang w:val="en-US" w:bidi="de-DE"/>
        </w:rPr>
        <w:t xml:space="preserve"> </w:t>
      </w:r>
      <w:r w:rsidR="002B0581" w:rsidRPr="00224F5C">
        <w:rPr>
          <w:rFonts w:ascii="Times New Roman" w:hAnsi="Times New Roman" w:cs="Times New Roman"/>
          <w:lang w:val="en-US" w:bidi="de-DE"/>
        </w:rPr>
        <w:t>rank-ordered prior to the</w:t>
      </w:r>
      <w:r w:rsidRPr="00224F5C">
        <w:rPr>
          <w:rFonts w:ascii="Times New Roman" w:hAnsi="Times New Roman" w:cs="Times New Roman"/>
          <w:lang w:val="en-US" w:bidi="de-DE"/>
        </w:rPr>
        <w:t xml:space="preserve"> ANOVA</w:t>
      </w:r>
      <w:r w:rsidR="002B0581" w:rsidRPr="00224F5C">
        <w:rPr>
          <w:rFonts w:ascii="Times New Roman" w:hAnsi="Times New Roman" w:cs="Times New Roman"/>
          <w:lang w:val="en-US" w:bidi="de-DE"/>
        </w:rPr>
        <w:t>s (Conover and Iman</w:t>
      </w:r>
      <w:r w:rsidR="00D513A3" w:rsidRPr="00224F5C">
        <w:rPr>
          <w:rFonts w:ascii="Times New Roman" w:hAnsi="Times New Roman" w:cs="Times New Roman"/>
          <w:lang w:val="en-US" w:bidi="de-DE"/>
        </w:rPr>
        <w:t>, 1981)</w:t>
      </w:r>
      <w:r w:rsidR="002B0581" w:rsidRPr="00224F5C">
        <w:rPr>
          <w:rFonts w:ascii="Times New Roman" w:hAnsi="Times New Roman" w:cs="Times New Roman"/>
          <w:lang w:val="en-US" w:bidi="de-DE"/>
        </w:rPr>
        <w:t>,</w:t>
      </w:r>
      <w:r w:rsidRPr="00224F5C">
        <w:rPr>
          <w:rFonts w:ascii="Times New Roman" w:hAnsi="Times New Roman" w:cs="Times New Roman"/>
          <w:lang w:val="en-US" w:bidi="de-DE"/>
        </w:rPr>
        <w:t xml:space="preserve"> and post-hoc Wilcoxon signed-</w:t>
      </w:r>
      <w:r w:rsidRPr="00224F5C">
        <w:rPr>
          <w:rFonts w:ascii="Times New Roman" w:hAnsi="Times New Roman" w:cs="Times New Roman"/>
          <w:lang w:val="en-US"/>
        </w:rPr>
        <w:t>rank</w:t>
      </w:r>
      <w:r w:rsidRPr="00224F5C">
        <w:rPr>
          <w:rFonts w:ascii="Times New Roman" w:hAnsi="Times New Roman" w:cs="Times New Roman"/>
          <w:lang w:val="en-US" w:bidi="de-DE"/>
        </w:rPr>
        <w:t xml:space="preserve"> tests </w:t>
      </w:r>
      <w:r w:rsidR="00D513A3" w:rsidRPr="00224F5C">
        <w:rPr>
          <w:rFonts w:ascii="Times New Roman" w:hAnsi="Times New Roman" w:cs="Times New Roman"/>
          <w:lang w:val="en-US" w:bidi="de-DE"/>
        </w:rPr>
        <w:t xml:space="preserve">were used </w:t>
      </w:r>
      <w:r w:rsidRPr="00224F5C">
        <w:rPr>
          <w:rFonts w:ascii="Times New Roman" w:hAnsi="Times New Roman" w:cs="Times New Roman"/>
          <w:lang w:val="en-US" w:bidi="de-DE"/>
        </w:rPr>
        <w:t>to evaluate differences between conditions. The Holm-Bonferroni correction</w:t>
      </w:r>
      <w:r w:rsidR="00D513A3" w:rsidRPr="00224F5C">
        <w:rPr>
          <w:rFonts w:ascii="Times New Roman" w:hAnsi="Times New Roman" w:cs="Times New Roman"/>
          <w:lang w:val="en-US" w:bidi="de-DE"/>
        </w:rPr>
        <w:t xml:space="preserve"> (Holm, 1979)</w:t>
      </w:r>
      <w:r w:rsidRPr="00224F5C">
        <w:rPr>
          <w:rFonts w:ascii="Times New Roman" w:hAnsi="Times New Roman" w:cs="Times New Roman"/>
          <w:lang w:val="en-US" w:bidi="de-DE"/>
        </w:rPr>
        <w:t xml:space="preserve"> was applied for the all the post-hoc pairwise comparisons. An alpha level of 0.05 is used for all statistical tests. </w:t>
      </w:r>
    </w:p>
    <w:p w14:paraId="344755AF" w14:textId="11A7829A" w:rsidR="00607E84" w:rsidRPr="00224F5C" w:rsidRDefault="00607E84" w:rsidP="00052C20">
      <w:pPr>
        <w:pStyle w:val="berschrift3"/>
        <w:spacing w:line="480" w:lineRule="auto"/>
        <w:rPr>
          <w:rStyle w:val="berschrift3Zchn"/>
          <w:rFonts w:ascii="Times New Roman" w:hAnsi="Times New Roman" w:cs="Times New Roman"/>
          <w:b/>
          <w:bCs/>
          <w:lang w:val="en-US" w:bidi="de-DE"/>
        </w:rPr>
      </w:pPr>
      <w:r w:rsidRPr="00224F5C">
        <w:rPr>
          <w:rStyle w:val="berschrift3Zchn"/>
          <w:rFonts w:ascii="Times New Roman" w:hAnsi="Times New Roman" w:cs="Times New Roman"/>
          <w:b/>
          <w:bCs/>
          <w:lang w:val="en-US"/>
        </w:rPr>
        <w:t>Results</w:t>
      </w:r>
      <w:r w:rsidRPr="00224F5C">
        <w:rPr>
          <w:rStyle w:val="berschrift3Zchn"/>
          <w:rFonts w:ascii="Times New Roman" w:hAnsi="Times New Roman" w:cs="Times New Roman"/>
          <w:b/>
          <w:lang w:val="en-US" w:bidi="de-DE"/>
        </w:rPr>
        <w:t>.</w:t>
      </w:r>
    </w:p>
    <w:p w14:paraId="624A05FD" w14:textId="40B86607" w:rsidR="00DB180E" w:rsidRPr="00224F5C" w:rsidRDefault="00DB18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first experiment, we examined the accuracy and reaction times to congruent and incongruent stimuli in a flanker task with and without white noise stimulation. To this end, we computed repeated-measures ANOVAs with the factors Congruence (congruent and incongruent visual stimuli) and Noise (white noise stimulation and no white noise stimulation).</w:t>
      </w:r>
    </w:p>
    <w:p w14:paraId="2FAED8FE" w14:textId="65C02951"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61C74783" w14:textId="5C260CA4" w:rsidR="00607E84"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Accuracy data were not normally distributed and therefore rank transformed. </w:t>
      </w:r>
      <w:r w:rsidR="00DB180E" w:rsidRPr="00224F5C">
        <w:rPr>
          <w:rFonts w:ascii="Times New Roman" w:hAnsi="Times New Roman" w:cs="Times New Roman"/>
          <w:lang w:val="en-US" w:bidi="de-DE"/>
        </w:rPr>
        <w:t>In the analysis of performance accuracy, we found a main effect of Congruence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86.14, p &lt; 0.001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0.76</w:t>
      </w:r>
      <w:r w:rsidR="00DB180E" w:rsidRPr="00224F5C">
        <w:rPr>
          <w:rFonts w:ascii="Times New Roman" w:hAnsi="Times New Roman" w:cs="Times New Roman"/>
          <w:lang w:val="en-US" w:bidi="de-DE"/>
        </w:rPr>
        <w:t xml:space="preserve">), indicating higher accuracy for congruent stimuli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A</w:t>
      </w:r>
      <w:r w:rsidR="00D747F2" w:rsidRPr="00224F5C">
        <w:rPr>
          <w:rFonts w:ascii="Times New Roman" w:hAnsi="Times New Roman" w:cs="Times New Roman"/>
          <w:lang w:val="en-US" w:bidi="de-DE"/>
        </w:rPr>
        <w:t>, Table 1</w:t>
      </w:r>
      <w:r w:rsidR="00DB180E" w:rsidRPr="00224F5C">
        <w:rPr>
          <w:rFonts w:ascii="Times New Roman" w:hAnsi="Times New Roman" w:cs="Times New Roman"/>
          <w:lang w:val="en-US" w:bidi="de-DE"/>
        </w:rPr>
        <w:t>). However, we neither found a main effect of Noise (</w:t>
      </w:r>
      <w:proofErr w:type="gramStart"/>
      <w:r w:rsidR="00DB180E" w:rsidRPr="00224F5C">
        <w:rPr>
          <w:rFonts w:ascii="Times New Roman" w:hAnsi="Times New Roman" w:cs="Times New Roman"/>
          <w:lang w:val="en-US" w:bidi="de-DE"/>
        </w:rPr>
        <w:t>F(</w:t>
      </w:r>
      <w:proofErr w:type="gramEnd"/>
      <w:r w:rsidR="00DB180E" w:rsidRPr="00224F5C">
        <w:rPr>
          <w:rFonts w:ascii="Times New Roman" w:hAnsi="Times New Roman" w:cs="Times New Roman"/>
          <w:lang w:val="en-US" w:bidi="de-DE"/>
        </w:rPr>
        <w:t>1,11) = 3.98, p = 0.071</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 0.05</w:t>
      </w:r>
      <w:r w:rsidR="00DB180E" w:rsidRPr="00224F5C">
        <w:rPr>
          <w:rFonts w:ascii="Times New Roman" w:hAnsi="Times New Roman" w:cs="Times New Roman"/>
          <w:lang w:val="en-US" w:bidi="de-DE"/>
        </w:rPr>
        <w:t>), nor an interaction between Congruence and Noise (F(1,11) = 0.076, p = 0.7</w:t>
      </w:r>
      <w:r w:rsidR="00684697" w:rsidRPr="00224F5C">
        <w:rPr>
          <w:rFonts w:ascii="Times New Roman" w:hAnsi="Times New Roman" w:cs="Times New Roman"/>
          <w:lang w:val="en-US" w:bidi="de-DE"/>
        </w:rPr>
        <w:t>9</w:t>
      </w:r>
      <w:r w:rsidR="00A85A82" w:rsidRPr="00224F5C">
        <w:rPr>
          <w:rFonts w:ascii="Times New Roman" w:hAnsi="Times New Roman" w:cs="Times New Roman"/>
          <w:lang w:val="en-US" w:bidi="de-DE"/>
        </w:rPr>
        <w:t xml:space="preserve">, </w:t>
      </w:r>
      <w:r w:rsidR="00A85A82" w:rsidRPr="00224F5C">
        <w:rPr>
          <w:rFonts w:ascii="Times New Roman" w:hAnsi="Times New Roman" w:cs="Times New Roman"/>
          <w:lang w:val="en-US" w:bidi="de-DE"/>
        </w:rPr>
        <w:sym w:font="Symbol" w:char="F068"/>
      </w:r>
      <w:r w:rsidR="00A85A82" w:rsidRPr="00224F5C">
        <w:rPr>
          <w:rFonts w:ascii="Times New Roman" w:hAnsi="Times New Roman" w:cs="Times New Roman"/>
          <w:vertAlign w:val="superscript"/>
          <w:lang w:val="en-US" w:bidi="de-DE"/>
        </w:rPr>
        <w:t>2</w:t>
      </w:r>
      <w:r w:rsidR="00A85A82" w:rsidRPr="00224F5C">
        <w:rPr>
          <w:rFonts w:ascii="Times New Roman" w:hAnsi="Times New Roman" w:cs="Times New Roman"/>
          <w:vertAlign w:val="subscript"/>
          <w:lang w:val="en-US" w:bidi="de-DE"/>
        </w:rPr>
        <w:t>G</w:t>
      </w:r>
      <w:r w:rsidR="00A85A82"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A85A82"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00DB180E"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w:t>
      </w:r>
      <w:r w:rsidR="00DB180E" w:rsidRPr="00224F5C">
        <w:rPr>
          <w:rFonts w:ascii="Times New Roman" w:hAnsi="Times New Roman" w:cs="Times New Roman"/>
          <w:lang w:val="en-US" w:bidi="de-DE"/>
        </w:rPr>
        <w:t xml:space="preserve"> effect, i.e.</w:t>
      </w:r>
      <w:r w:rsidR="004F24CD" w:rsidRPr="00224F5C">
        <w:rPr>
          <w:rFonts w:ascii="Times New Roman" w:hAnsi="Times New Roman" w:cs="Times New Roman"/>
          <w:lang w:val="en-US" w:bidi="de-DE"/>
        </w:rPr>
        <w:t>,</w:t>
      </w:r>
      <w:r w:rsidR="00DB180E" w:rsidRPr="00224F5C">
        <w:rPr>
          <w:rFonts w:ascii="Times New Roman" w:hAnsi="Times New Roman" w:cs="Times New Roman"/>
          <w:lang w:val="en-US" w:bidi="de-DE"/>
        </w:rPr>
        <w:t xml:space="preserve"> the accuracy difference between congruent and incongruent stimuli using a Wilcoxon signed-rank test revealed </w:t>
      </w:r>
      <w:r w:rsidR="00522CFC" w:rsidRPr="00224F5C">
        <w:rPr>
          <w:rFonts w:ascii="Times New Roman" w:hAnsi="Times New Roman" w:cs="Times New Roman"/>
          <w:lang w:val="en-US" w:bidi="de-DE"/>
        </w:rPr>
        <w:t xml:space="preserve">a </w:t>
      </w:r>
      <w:r w:rsidR="00794370" w:rsidRPr="00224F5C">
        <w:rPr>
          <w:rFonts w:ascii="Times New Roman" w:hAnsi="Times New Roman" w:cs="Times New Roman"/>
          <w:lang w:val="en-US" w:bidi="de-DE"/>
        </w:rPr>
        <w:t xml:space="preserve">smaller </w:t>
      </w:r>
      <w:r w:rsidR="00522CFC" w:rsidRPr="00224F5C">
        <w:rPr>
          <w:rFonts w:ascii="Times New Roman" w:hAnsi="Times New Roman" w:cs="Times New Roman"/>
          <w:lang w:val="en-US" w:bidi="de-DE"/>
        </w:rPr>
        <w:t>accuracy improvement from incongruent to congruent stimuli under white noise stimulation</w:t>
      </w:r>
      <w:r w:rsidR="00FE29B6" w:rsidRPr="00224F5C">
        <w:rPr>
          <w:rFonts w:ascii="Times New Roman" w:hAnsi="Times New Roman" w:cs="Times New Roman"/>
          <w:lang w:val="en-US" w:bidi="de-DE"/>
        </w:rPr>
        <w:t xml:space="preserve"> than without </w:t>
      </w:r>
      <w:r w:rsidR="00FE29B6" w:rsidRPr="00224F5C">
        <w:rPr>
          <w:rFonts w:ascii="Times New Roman" w:hAnsi="Times New Roman" w:cs="Times New Roman"/>
          <w:lang w:val="en-US"/>
        </w:rPr>
        <w:t>noise</w:t>
      </w:r>
      <w:r w:rsidR="00FE29B6" w:rsidRPr="00224F5C">
        <w:rPr>
          <w:rFonts w:ascii="Times New Roman" w:hAnsi="Times New Roman" w:cs="Times New Roman"/>
          <w:lang w:val="en-US" w:bidi="de-DE"/>
        </w:rPr>
        <w:t xml:space="preserve"> stimulation</w:t>
      </w:r>
      <w:r w:rsidR="00522CFC" w:rsidRPr="00224F5C">
        <w:rPr>
          <w:rFonts w:ascii="Times New Roman" w:hAnsi="Times New Roman" w:cs="Times New Roman"/>
          <w:lang w:val="en-US" w:bidi="de-DE"/>
        </w:rPr>
        <w:t xml:space="preserve"> (V = 7, p = 0.023</w:t>
      </w:r>
      <w:r w:rsidR="00FB0DE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2</w:t>
      </w:r>
      <w:r w:rsidR="00FB0DEA" w:rsidRPr="00224F5C">
        <w:rPr>
          <w:rFonts w:ascii="Times New Roman" w:hAnsi="Times New Roman" w:cs="Times New Roman"/>
          <w:lang w:val="en-US" w:bidi="de-DE"/>
        </w:rPr>
        <w:t>B</w:t>
      </w:r>
      <w:r w:rsidR="00522CFC" w:rsidRPr="00224F5C">
        <w:rPr>
          <w:rFonts w:ascii="Times New Roman" w:hAnsi="Times New Roman" w:cs="Times New Roman"/>
          <w:lang w:val="en-US" w:bidi="de-DE"/>
        </w:rPr>
        <w:t>)</w:t>
      </w:r>
      <w:r w:rsidR="00794370" w:rsidRPr="00224F5C">
        <w:rPr>
          <w:rFonts w:ascii="Times New Roman" w:hAnsi="Times New Roman" w:cs="Times New Roman"/>
          <w:lang w:val="en-US" w:bidi="de-DE"/>
        </w:rPr>
        <w:t>, indicating superior accuracy to incongruent stimuli under white noise stimulation</w:t>
      </w:r>
      <w:r w:rsidR="00522CFC" w:rsidRPr="00224F5C">
        <w:rPr>
          <w:rFonts w:ascii="Times New Roman" w:hAnsi="Times New Roman" w:cs="Times New Roman"/>
          <w:lang w:val="en-US" w:bidi="de-DE"/>
        </w:rPr>
        <w:t>.</w:t>
      </w:r>
    </w:p>
    <w:p w14:paraId="6F0EE0C6" w14:textId="3EB7535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28D1FC2D" w14:textId="272BF3EE" w:rsidR="00607E84" w:rsidRPr="00224F5C" w:rsidRDefault="00FE29B6"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addition to </w:t>
      </w:r>
      <w:r w:rsidR="004F24CD" w:rsidRPr="00224F5C">
        <w:rPr>
          <w:rFonts w:ascii="Times New Roman" w:hAnsi="Times New Roman" w:cs="Times New Roman"/>
          <w:lang w:val="en-US" w:bidi="de-DE"/>
        </w:rPr>
        <w:t>perceptual</w:t>
      </w:r>
      <w:r w:rsidRPr="00224F5C">
        <w:rPr>
          <w:rFonts w:ascii="Times New Roman" w:hAnsi="Times New Roman" w:cs="Times New Roman"/>
          <w:lang w:val="en-US" w:bidi="de-DE"/>
        </w:rPr>
        <w:t xml:space="preserve"> accuracy, we also examined the reaction times. To this end, we computed the median </w:t>
      </w:r>
      <w:r w:rsidR="005763F0" w:rsidRPr="00224F5C">
        <w:rPr>
          <w:rFonts w:ascii="Times New Roman" w:hAnsi="Times New Roman" w:cs="Times New Roman"/>
          <w:lang w:val="en-US" w:bidi="de-DE"/>
        </w:rPr>
        <w:t xml:space="preserve">and standard deviation of </w:t>
      </w:r>
      <w:r w:rsidR="004F24CD" w:rsidRPr="00224F5C">
        <w:rPr>
          <w:rFonts w:ascii="Times New Roman" w:hAnsi="Times New Roman" w:cs="Times New Roman"/>
          <w:lang w:val="en-US" w:bidi="de-DE"/>
        </w:rPr>
        <w:t>RT</w:t>
      </w:r>
      <w:r w:rsidR="005763F0" w:rsidRPr="00224F5C">
        <w:rPr>
          <w:rFonts w:ascii="Times New Roman" w:hAnsi="Times New Roman" w:cs="Times New Roman"/>
          <w:lang w:val="en-US" w:bidi="de-DE"/>
        </w:rPr>
        <w:t>s</w:t>
      </w:r>
      <w:r w:rsidR="004F24C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across trials. </w:t>
      </w:r>
      <w:r w:rsidR="005763F0" w:rsidRPr="00224F5C">
        <w:rPr>
          <w:rFonts w:ascii="Times New Roman" w:hAnsi="Times New Roman" w:cs="Times New Roman"/>
          <w:lang w:val="en-US" w:bidi="de-DE"/>
        </w:rPr>
        <w:t>For the median of RTs, i</w:t>
      </w:r>
      <w:r w:rsidRPr="00224F5C">
        <w:rPr>
          <w:rFonts w:ascii="Times New Roman" w:hAnsi="Times New Roman" w:cs="Times New Roman"/>
          <w:lang w:val="en-US" w:bidi="de-DE"/>
        </w:rPr>
        <w:t>n the comparison between conditions, we found a main effect of Congruence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124.72, p &lt; 0.001</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0.49</w:t>
      </w:r>
      <w:r w:rsidRPr="00224F5C">
        <w:rPr>
          <w:rFonts w:ascii="Times New Roman" w:hAnsi="Times New Roman" w:cs="Times New Roman"/>
          <w:lang w:val="en-US" w:bidi="de-DE"/>
        </w:rPr>
        <w:t xml:space="preserve">), indicating </w:t>
      </w:r>
      <w:r w:rsidR="004F24CD" w:rsidRPr="00224F5C">
        <w:rPr>
          <w:rFonts w:ascii="Times New Roman" w:hAnsi="Times New Roman" w:cs="Times New Roman"/>
          <w:lang w:val="en-US" w:bidi="de-DE"/>
        </w:rPr>
        <w:t>lower</w:t>
      </w:r>
      <w:r w:rsidRPr="00224F5C">
        <w:rPr>
          <w:rFonts w:ascii="Times New Roman" w:hAnsi="Times New Roman" w:cs="Times New Roman"/>
          <w:lang w:val="en-US" w:bidi="de-DE"/>
        </w:rPr>
        <w:t xml:space="preserve"> </w:t>
      </w:r>
      <w:r w:rsidR="004F24CD" w:rsidRPr="00224F5C">
        <w:rPr>
          <w:rFonts w:ascii="Times New Roman" w:hAnsi="Times New Roman" w:cs="Times New Roman"/>
          <w:lang w:val="en-US" w:bidi="de-DE"/>
        </w:rPr>
        <w:t>RTs</w:t>
      </w:r>
      <w:r w:rsidRPr="00224F5C">
        <w:rPr>
          <w:rFonts w:ascii="Times New Roman" w:hAnsi="Times New Roman" w:cs="Times New Roman"/>
          <w:lang w:val="en-US" w:bidi="de-DE"/>
        </w:rPr>
        <w:t xml:space="preserve"> for congruent stimuli (Figure </w:t>
      </w:r>
      <w:r w:rsidR="00EF4033" w:rsidRPr="00224F5C">
        <w:rPr>
          <w:rFonts w:ascii="Times New Roman" w:hAnsi="Times New Roman" w:cs="Times New Roman"/>
          <w:lang w:val="en-US" w:bidi="de-DE"/>
        </w:rPr>
        <w:t>3</w:t>
      </w:r>
      <w:r w:rsidRPr="00224F5C">
        <w:rPr>
          <w:rFonts w:ascii="Times New Roman" w:hAnsi="Times New Roman" w:cs="Times New Roman"/>
          <w:lang w:val="en-US" w:bidi="de-DE"/>
        </w:rPr>
        <w:t>A</w:t>
      </w:r>
      <w:r w:rsidR="008B4994" w:rsidRPr="00224F5C">
        <w:rPr>
          <w:rFonts w:ascii="Times New Roman" w:hAnsi="Times New Roman" w:cs="Times New Roman"/>
          <w:lang w:val="en-US" w:bidi="de-DE"/>
        </w:rPr>
        <w:t>, Table 1</w:t>
      </w:r>
      <w:r w:rsidRPr="00224F5C">
        <w:rPr>
          <w:rFonts w:ascii="Times New Roman" w:hAnsi="Times New Roman" w:cs="Times New Roman"/>
          <w:lang w:val="en-US" w:bidi="de-DE"/>
        </w:rPr>
        <w:t>). However, we neither found a main effect of Noise (</w:t>
      </w:r>
      <w:proofErr w:type="gramStart"/>
      <w:r w:rsidRPr="00224F5C">
        <w:rPr>
          <w:rFonts w:ascii="Times New Roman" w:hAnsi="Times New Roman" w:cs="Times New Roman"/>
          <w:lang w:val="en-US" w:bidi="de-DE"/>
        </w:rPr>
        <w:t>F(</w:t>
      </w:r>
      <w:proofErr w:type="gramEnd"/>
      <w:r w:rsidRPr="00224F5C">
        <w:rPr>
          <w:rFonts w:ascii="Times New Roman" w:hAnsi="Times New Roman" w:cs="Times New Roman"/>
          <w:lang w:val="en-US" w:bidi="de-DE"/>
        </w:rPr>
        <w:t>1,11) = 1.96, p = 0.1</w:t>
      </w:r>
      <w:r w:rsidR="00684697" w:rsidRPr="00224F5C">
        <w:rPr>
          <w:rFonts w:ascii="Times New Roman" w:hAnsi="Times New Roman" w:cs="Times New Roman"/>
          <w:lang w:val="en-US" w:bidi="de-DE"/>
        </w:rPr>
        <w:t>9</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 0.02</w:t>
      </w:r>
      <w:r w:rsidRPr="00224F5C">
        <w:rPr>
          <w:rFonts w:ascii="Times New Roman" w:hAnsi="Times New Roman" w:cs="Times New Roman"/>
          <w:lang w:val="en-US" w:bidi="de-DE"/>
        </w:rPr>
        <w:t>), nor an interaction between Congruence and Noise (F(1,11) = 0.42, p = 0.53</w:t>
      </w:r>
      <w:r w:rsidR="002E0EE5" w:rsidRPr="00224F5C">
        <w:rPr>
          <w:rFonts w:ascii="Times New Roman" w:hAnsi="Times New Roman" w:cs="Times New Roman"/>
          <w:lang w:val="en-US" w:bidi="de-DE"/>
        </w:rPr>
        <w:t xml:space="preserve">, </w:t>
      </w:r>
      <w:r w:rsidR="002E0EE5" w:rsidRPr="00224F5C">
        <w:rPr>
          <w:rFonts w:ascii="Times New Roman" w:hAnsi="Times New Roman" w:cs="Times New Roman"/>
          <w:lang w:val="en-US" w:bidi="de-DE"/>
        </w:rPr>
        <w:sym w:font="Symbol" w:char="F068"/>
      </w:r>
      <w:r w:rsidR="002E0EE5" w:rsidRPr="00224F5C">
        <w:rPr>
          <w:rFonts w:ascii="Times New Roman" w:hAnsi="Times New Roman" w:cs="Times New Roman"/>
          <w:vertAlign w:val="superscript"/>
          <w:lang w:val="en-US" w:bidi="de-DE"/>
        </w:rPr>
        <w:t>2</w:t>
      </w:r>
      <w:r w:rsidR="002E0EE5" w:rsidRPr="00224F5C">
        <w:rPr>
          <w:rFonts w:ascii="Times New Roman" w:hAnsi="Times New Roman" w:cs="Times New Roman"/>
          <w:vertAlign w:val="subscript"/>
          <w:lang w:val="en-US" w:bidi="de-DE"/>
        </w:rPr>
        <w:t>G</w:t>
      </w:r>
      <w:r w:rsidR="002E0EE5" w:rsidRPr="00224F5C">
        <w:rPr>
          <w:rFonts w:ascii="Times New Roman" w:hAnsi="Times New Roman" w:cs="Times New Roman"/>
          <w:lang w:val="en-US" w:bidi="de-DE"/>
        </w:rPr>
        <w:t xml:space="preserve"> </w:t>
      </w:r>
      <w:r w:rsidR="00684697" w:rsidRPr="00224F5C">
        <w:rPr>
          <w:rFonts w:ascii="Times New Roman" w:hAnsi="Times New Roman" w:cs="Times New Roman"/>
          <w:lang w:val="en-US" w:bidi="de-DE"/>
        </w:rPr>
        <w:t>&lt;</w:t>
      </w:r>
      <w:r w:rsidR="002E0EE5" w:rsidRPr="00224F5C">
        <w:rPr>
          <w:rFonts w:ascii="Times New Roman" w:hAnsi="Times New Roman" w:cs="Times New Roman"/>
          <w:lang w:val="en-US" w:bidi="de-DE"/>
        </w:rPr>
        <w:t xml:space="preserve"> 0.0</w:t>
      </w:r>
      <w:r w:rsidR="00684697" w:rsidRPr="00224F5C">
        <w:rPr>
          <w:rFonts w:ascii="Times New Roman" w:hAnsi="Times New Roman" w:cs="Times New Roman"/>
          <w:lang w:val="en-US" w:bidi="de-DE"/>
        </w:rPr>
        <w:t>1</w:t>
      </w:r>
      <w:r w:rsidRPr="00224F5C">
        <w:rPr>
          <w:rFonts w:ascii="Times New Roman" w:hAnsi="Times New Roman" w:cs="Times New Roman"/>
          <w:lang w:val="en-US" w:bidi="de-DE"/>
        </w:rPr>
        <w:t>).</w:t>
      </w:r>
      <w:r w:rsidR="00CA351A" w:rsidRPr="00224F5C">
        <w:rPr>
          <w:rFonts w:ascii="Times New Roman" w:hAnsi="Times New Roman" w:cs="Times New Roman"/>
          <w:lang w:val="en-US" w:bidi="de-DE"/>
        </w:rPr>
        <w:t xml:space="preserve"> Further examination in terms of the </w:t>
      </w:r>
      <w:r w:rsidR="00FE6FB0" w:rsidRPr="00224F5C">
        <w:rPr>
          <w:rFonts w:ascii="Times New Roman" w:hAnsi="Times New Roman" w:cs="Times New Roman"/>
          <w:lang w:val="en-US" w:bidi="de-DE"/>
        </w:rPr>
        <w:t>interference effect</w:t>
      </w:r>
      <w:r w:rsidR="00792671" w:rsidRPr="00224F5C">
        <w:rPr>
          <w:rFonts w:ascii="Times New Roman" w:hAnsi="Times New Roman" w:cs="Times New Roman"/>
          <w:lang w:val="en-US" w:bidi="de-DE"/>
        </w:rPr>
        <w:t xml:space="preserve"> </w:t>
      </w:r>
      <w:r w:rsidR="00CA351A" w:rsidRPr="00224F5C">
        <w:rPr>
          <w:rFonts w:ascii="Times New Roman" w:hAnsi="Times New Roman" w:cs="Times New Roman"/>
          <w:lang w:val="en-US" w:bidi="de-DE"/>
        </w:rPr>
        <w:t>did not reveal a difference in RT change between the noise stimulation conditions (</w:t>
      </w:r>
      <w:proofErr w:type="gramStart"/>
      <w:r w:rsidR="00CA351A" w:rsidRPr="00224F5C">
        <w:rPr>
          <w:rFonts w:ascii="Times New Roman" w:hAnsi="Times New Roman" w:cs="Times New Roman"/>
          <w:lang w:val="en-US" w:bidi="de-DE"/>
        </w:rPr>
        <w:t>t(</w:t>
      </w:r>
      <w:proofErr w:type="gramEnd"/>
      <w:r w:rsidR="00CA351A" w:rsidRPr="00224F5C">
        <w:rPr>
          <w:rFonts w:ascii="Times New Roman" w:hAnsi="Times New Roman" w:cs="Times New Roman"/>
          <w:lang w:val="en-US" w:bidi="de-DE"/>
        </w:rPr>
        <w:t xml:space="preserve">11) = </w:t>
      </w:r>
      <w:r w:rsidR="00064DE7" w:rsidRPr="00224F5C">
        <w:rPr>
          <w:rFonts w:ascii="Times New Roman" w:hAnsi="Times New Roman" w:cs="Times New Roman"/>
          <w:lang w:val="en-US" w:bidi="de-DE"/>
        </w:rPr>
        <w:t>-0.64</w:t>
      </w:r>
      <w:r w:rsidR="00CA351A" w:rsidRPr="00224F5C">
        <w:rPr>
          <w:rFonts w:ascii="Times New Roman" w:hAnsi="Times New Roman" w:cs="Times New Roman"/>
          <w:lang w:val="en-US" w:bidi="de-DE"/>
        </w:rPr>
        <w:t>, p = 0.</w:t>
      </w:r>
      <w:r w:rsidR="00064DE7" w:rsidRPr="00224F5C">
        <w:rPr>
          <w:rFonts w:ascii="Times New Roman" w:hAnsi="Times New Roman" w:cs="Times New Roman"/>
          <w:lang w:val="en-US" w:bidi="de-DE"/>
        </w:rPr>
        <w:t>53</w:t>
      </w:r>
      <w:r w:rsidR="00CA351A"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3</w:t>
      </w:r>
      <w:r w:rsidR="00CA351A" w:rsidRPr="00224F5C">
        <w:rPr>
          <w:rFonts w:ascii="Times New Roman" w:hAnsi="Times New Roman" w:cs="Times New Roman"/>
          <w:lang w:val="en-US" w:bidi="de-DE"/>
        </w:rPr>
        <w:t>B).</w:t>
      </w:r>
      <w:r w:rsidR="005763F0"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t xml:space="preserve">Standard deviation of RTs </w:t>
      </w:r>
      <w:proofErr w:type="gramStart"/>
      <w:r w:rsidR="00FB181D" w:rsidRPr="00224F5C">
        <w:rPr>
          <w:rFonts w:ascii="Times New Roman" w:hAnsi="Times New Roman" w:cs="Times New Roman"/>
          <w:lang w:val="en-US" w:bidi="de-DE"/>
        </w:rPr>
        <w:t>were</w:t>
      </w:r>
      <w:proofErr w:type="gramEnd"/>
      <w:r w:rsidR="00FB181D" w:rsidRPr="00224F5C">
        <w:rPr>
          <w:rFonts w:ascii="Times New Roman" w:hAnsi="Times New Roman" w:cs="Times New Roman"/>
          <w:lang w:val="en-US" w:bidi="de-DE"/>
        </w:rPr>
        <w:t xml:space="preserve"> not normally distributed and therefore rank transformed. </w:t>
      </w:r>
      <w:r w:rsidR="00894C10">
        <w:rPr>
          <w:rFonts w:ascii="Times New Roman" w:hAnsi="Times New Roman" w:cs="Times New Roman"/>
          <w:lang w:val="en-US" w:bidi="de-DE"/>
        </w:rPr>
        <w:t>Here</w:t>
      </w:r>
      <w:r w:rsidR="005763F0" w:rsidRPr="00224F5C">
        <w:rPr>
          <w:rFonts w:ascii="Times New Roman" w:hAnsi="Times New Roman" w:cs="Times New Roman"/>
          <w:lang w:val="en-US" w:bidi="de-DE"/>
        </w:rPr>
        <w:t xml:space="preserve">, we found a main effect of </w:t>
      </w:r>
      <w:r w:rsidR="006A4E92" w:rsidRPr="00224F5C">
        <w:rPr>
          <w:rFonts w:ascii="Times New Roman" w:hAnsi="Times New Roman" w:cs="Times New Roman"/>
          <w:lang w:val="en-US" w:bidi="de-DE"/>
        </w:rPr>
        <w:t>Congruence</w:t>
      </w:r>
      <w:r w:rsidR="005763F0" w:rsidRPr="00224F5C">
        <w:rPr>
          <w:rFonts w:ascii="Times New Roman" w:hAnsi="Times New Roman" w:cs="Times New Roman"/>
          <w:lang w:val="en-US" w:bidi="de-DE"/>
        </w:rPr>
        <w:t xml:space="preserve"> (</w:t>
      </w:r>
      <w:proofErr w:type="gramStart"/>
      <w:r w:rsidR="005763F0" w:rsidRPr="00224F5C">
        <w:rPr>
          <w:rFonts w:ascii="Times New Roman" w:hAnsi="Times New Roman" w:cs="Times New Roman"/>
          <w:lang w:val="en-US" w:bidi="de-DE"/>
        </w:rPr>
        <w:t>F(</w:t>
      </w:r>
      <w:proofErr w:type="gramEnd"/>
      <w:r w:rsidR="005763F0"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25</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 xml:space="preserve">, p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w:t>
      </w:r>
      <w:r w:rsidR="00A1096F" w:rsidRPr="00224F5C">
        <w:rPr>
          <w:rFonts w:ascii="Times New Roman" w:hAnsi="Times New Roman" w:cs="Times New Roman"/>
          <w:lang w:val="en-US" w:bidi="de-DE"/>
        </w:rPr>
        <w:t>001</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w:t>
      </w:r>
      <w:r w:rsidR="00A1096F" w:rsidRPr="00224F5C">
        <w:rPr>
          <w:rFonts w:ascii="Times New Roman" w:hAnsi="Times New Roman" w:cs="Times New Roman"/>
          <w:lang w:val="en-US" w:bidi="de-DE"/>
        </w:rPr>
        <w:t>34</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 xml:space="preserve">However, we found no main effect </w:t>
      </w:r>
      <w:r w:rsidR="00FB181D" w:rsidRPr="00224F5C">
        <w:rPr>
          <w:rFonts w:ascii="Times New Roman" w:hAnsi="Times New Roman" w:cs="Times New Roman"/>
          <w:lang w:val="en-US" w:bidi="de-DE"/>
        </w:rPr>
        <w:t>for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0</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07</w:t>
      </w:r>
      <w:r w:rsidR="00FB181D" w:rsidRPr="00224F5C">
        <w:rPr>
          <w:rFonts w:ascii="Times New Roman" w:hAnsi="Times New Roman" w:cs="Times New Roman"/>
          <w:lang w:val="en-US" w:bidi="de-DE"/>
        </w:rPr>
        <w:t>, p = 0.</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 xml:space="preserve">9,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w:t>
      </w:r>
      <w:r w:rsidR="00A1096F" w:rsidRPr="00224F5C">
        <w:rPr>
          <w:rFonts w:ascii="Times New Roman" w:hAnsi="Times New Roman" w:cs="Times New Roman"/>
          <w:lang w:val="en-US" w:bidi="de-DE"/>
        </w:rPr>
        <w:t>&lt;</w:t>
      </w:r>
      <w:r w:rsidR="00FB181D" w:rsidRPr="00224F5C">
        <w:rPr>
          <w:rFonts w:ascii="Times New Roman" w:hAnsi="Times New Roman" w:cs="Times New Roman"/>
          <w:lang w:val="en-US" w:bidi="de-DE"/>
        </w:rPr>
        <w:t xml:space="preserve"> 0.01). </w:t>
      </w:r>
      <w:r w:rsidR="00A1096F" w:rsidRPr="00224F5C">
        <w:rPr>
          <w:rFonts w:ascii="Times New Roman" w:hAnsi="Times New Roman" w:cs="Times New Roman"/>
          <w:lang w:val="en-US" w:bidi="de-DE"/>
        </w:rPr>
        <w:t>Additionally</w:t>
      </w:r>
      <w:r w:rsidR="00FB181D" w:rsidRPr="00224F5C">
        <w:rPr>
          <w:rFonts w:ascii="Times New Roman" w:hAnsi="Times New Roman" w:cs="Times New Roman"/>
          <w:lang w:val="en-US" w:bidi="de-DE"/>
        </w:rPr>
        <w:t>, we found a significant interaction between Congruency and Noise (</w:t>
      </w:r>
      <w:proofErr w:type="gramStart"/>
      <w:r w:rsidR="00FB181D" w:rsidRPr="00224F5C">
        <w:rPr>
          <w:rFonts w:ascii="Times New Roman" w:hAnsi="Times New Roman" w:cs="Times New Roman"/>
          <w:lang w:val="en-US" w:bidi="de-DE"/>
        </w:rPr>
        <w:t>F(</w:t>
      </w:r>
      <w:proofErr w:type="gramEnd"/>
      <w:r w:rsidR="00FB181D" w:rsidRPr="00224F5C">
        <w:rPr>
          <w:rFonts w:ascii="Times New Roman" w:hAnsi="Times New Roman" w:cs="Times New Roman"/>
          <w:lang w:val="en-US" w:bidi="de-DE"/>
        </w:rPr>
        <w:t xml:space="preserve">1,11) = </w:t>
      </w:r>
      <w:r w:rsidR="00A1096F" w:rsidRPr="00224F5C">
        <w:rPr>
          <w:rFonts w:ascii="Times New Roman" w:hAnsi="Times New Roman" w:cs="Times New Roman"/>
          <w:lang w:val="en-US" w:bidi="de-DE"/>
        </w:rPr>
        <w:t>7</w:t>
      </w:r>
      <w:r w:rsidR="00FB181D" w:rsidRPr="00224F5C">
        <w:rPr>
          <w:rFonts w:ascii="Times New Roman" w:hAnsi="Times New Roman" w:cs="Times New Roman"/>
          <w:lang w:val="en-US" w:bidi="de-DE"/>
        </w:rPr>
        <w:t>.</w:t>
      </w:r>
      <w:r w:rsidR="00A1096F" w:rsidRPr="00224F5C">
        <w:rPr>
          <w:rFonts w:ascii="Times New Roman" w:hAnsi="Times New Roman" w:cs="Times New Roman"/>
          <w:lang w:val="en-US" w:bidi="de-DE"/>
        </w:rPr>
        <w:t>85</w:t>
      </w:r>
      <w:r w:rsidR="00FB181D" w:rsidRPr="00224F5C">
        <w:rPr>
          <w:rFonts w:ascii="Times New Roman" w:hAnsi="Times New Roman" w:cs="Times New Roman"/>
          <w:lang w:val="en-US" w:bidi="de-DE"/>
        </w:rPr>
        <w:t>, p = 0.0</w:t>
      </w:r>
      <w:r w:rsidR="00A1096F" w:rsidRPr="00224F5C">
        <w:rPr>
          <w:rFonts w:ascii="Times New Roman" w:hAnsi="Times New Roman" w:cs="Times New Roman"/>
          <w:lang w:val="en-US" w:bidi="de-DE"/>
        </w:rPr>
        <w:t>17</w:t>
      </w:r>
      <w:r w:rsidR="00FB181D" w:rsidRPr="00224F5C">
        <w:rPr>
          <w:rFonts w:ascii="Times New Roman" w:hAnsi="Times New Roman" w:cs="Times New Roman"/>
          <w:lang w:val="en-US" w:bidi="de-DE"/>
        </w:rPr>
        <w:t xml:space="preserve">, </w:t>
      </w:r>
      <w:r w:rsidR="00FB181D" w:rsidRPr="00224F5C">
        <w:rPr>
          <w:rFonts w:ascii="Times New Roman" w:hAnsi="Times New Roman" w:cs="Times New Roman"/>
          <w:lang w:val="en-US" w:bidi="de-DE"/>
        </w:rPr>
        <w:sym w:font="Symbol" w:char="F068"/>
      </w:r>
      <w:r w:rsidR="00FB181D" w:rsidRPr="00224F5C">
        <w:rPr>
          <w:rFonts w:ascii="Times New Roman" w:hAnsi="Times New Roman" w:cs="Times New Roman"/>
          <w:vertAlign w:val="superscript"/>
          <w:lang w:val="en-US" w:bidi="de-DE"/>
        </w:rPr>
        <w:t>2</w:t>
      </w:r>
      <w:r w:rsidR="00FB181D" w:rsidRPr="00224F5C">
        <w:rPr>
          <w:rFonts w:ascii="Times New Roman" w:hAnsi="Times New Roman" w:cs="Times New Roman"/>
          <w:vertAlign w:val="subscript"/>
          <w:lang w:val="en-US" w:bidi="de-DE"/>
        </w:rPr>
        <w:t>G</w:t>
      </w:r>
      <w:r w:rsidR="00FB181D" w:rsidRPr="00224F5C">
        <w:rPr>
          <w:rFonts w:ascii="Times New Roman" w:hAnsi="Times New Roman" w:cs="Times New Roman"/>
          <w:lang w:val="en-US" w:bidi="de-DE"/>
        </w:rPr>
        <w:t xml:space="preserve"> = 0.0</w:t>
      </w:r>
      <w:r w:rsidR="00A1096F" w:rsidRPr="00224F5C">
        <w:rPr>
          <w:rFonts w:ascii="Times New Roman" w:hAnsi="Times New Roman" w:cs="Times New Roman"/>
          <w:lang w:val="en-US" w:bidi="de-DE"/>
        </w:rPr>
        <w:t>2</w:t>
      </w:r>
      <w:r w:rsidR="00FB181D"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Further examination </w:t>
      </w:r>
      <w:r w:rsidR="000C19BB" w:rsidRPr="00224F5C">
        <w:rPr>
          <w:rFonts w:ascii="Times New Roman" w:hAnsi="Times New Roman" w:cs="Times New Roman"/>
          <w:lang w:val="en-US" w:bidi="de-DE"/>
        </w:rPr>
        <w:t xml:space="preserve">of the interaction </w:t>
      </w:r>
      <w:r w:rsidR="00D2230B" w:rsidRPr="00224F5C">
        <w:rPr>
          <w:rFonts w:ascii="Times New Roman" w:hAnsi="Times New Roman" w:cs="Times New Roman"/>
          <w:lang w:val="en-US" w:bidi="de-DE"/>
        </w:rPr>
        <w:t xml:space="preserve">in terms of the interference effect, i.e., the difference in standard deviation of RTs between congruent and incongruent stimuli revealed a smaller change in the standard deviation from incongruent to congruent stimuli under white noise stimulation than without </w:t>
      </w:r>
      <w:r w:rsidR="00D2230B" w:rsidRPr="00224F5C">
        <w:rPr>
          <w:rFonts w:ascii="Times New Roman" w:hAnsi="Times New Roman" w:cs="Times New Roman"/>
          <w:lang w:val="en-US"/>
        </w:rPr>
        <w:t>noise</w:t>
      </w:r>
      <w:r w:rsidR="00D2230B" w:rsidRPr="00224F5C">
        <w:rPr>
          <w:rFonts w:ascii="Times New Roman" w:hAnsi="Times New Roman" w:cs="Times New Roman"/>
          <w:lang w:val="en-US" w:bidi="de-DE"/>
        </w:rPr>
        <w:t xml:space="preserve"> stimulation </w:t>
      </w:r>
      <w:r w:rsidR="000C19BB" w:rsidRPr="00224F5C">
        <w:rPr>
          <w:rFonts w:ascii="Times New Roman" w:hAnsi="Times New Roman" w:cs="Times New Roman"/>
          <w:lang w:val="en-US" w:bidi="de-DE"/>
        </w:rPr>
        <w:t>(</w:t>
      </w:r>
      <w:proofErr w:type="gramStart"/>
      <w:r w:rsidR="000C19BB" w:rsidRPr="00224F5C">
        <w:rPr>
          <w:rFonts w:ascii="Times New Roman" w:hAnsi="Times New Roman" w:cs="Times New Roman"/>
          <w:lang w:val="en-US" w:bidi="de-DE"/>
        </w:rPr>
        <w:t>t(</w:t>
      </w:r>
      <w:proofErr w:type="gramEnd"/>
      <w:r w:rsidR="000C19BB" w:rsidRPr="00224F5C">
        <w:rPr>
          <w:rFonts w:ascii="Times New Roman" w:hAnsi="Times New Roman" w:cs="Times New Roman"/>
          <w:lang w:val="en-US" w:bidi="de-DE"/>
        </w:rPr>
        <w:t>11) = 2.80, p = 0.017</w:t>
      </w:r>
      <w:r w:rsidR="002F163B" w:rsidRPr="00224F5C">
        <w:rPr>
          <w:rFonts w:ascii="Times New Roman" w:hAnsi="Times New Roman" w:cs="Times New Roman"/>
          <w:lang w:val="en-US" w:bidi="de-DE"/>
        </w:rPr>
        <w:t>)</w:t>
      </w:r>
      <w:r w:rsidR="00D2230B" w:rsidRPr="00224F5C">
        <w:rPr>
          <w:rFonts w:ascii="Times New Roman" w:hAnsi="Times New Roman" w:cs="Times New Roman"/>
          <w:lang w:val="en-US" w:bidi="de-DE"/>
        </w:rPr>
        <w:t xml:space="preserve">, indicating </w:t>
      </w:r>
      <w:r w:rsidR="002F163B" w:rsidRPr="00224F5C">
        <w:rPr>
          <w:rFonts w:ascii="Times New Roman" w:hAnsi="Times New Roman" w:cs="Times New Roman"/>
          <w:lang w:val="en-US" w:bidi="de-DE"/>
        </w:rPr>
        <w:t>less reaction time variability</w:t>
      </w:r>
      <w:r w:rsidR="00D2230B" w:rsidRPr="00224F5C">
        <w:rPr>
          <w:rFonts w:ascii="Times New Roman" w:hAnsi="Times New Roman" w:cs="Times New Roman"/>
          <w:lang w:val="en-US" w:bidi="de-DE"/>
        </w:rPr>
        <w:t xml:space="preserve"> under white noise stimulation.</w:t>
      </w:r>
    </w:p>
    <w:p w14:paraId="712C483F" w14:textId="212B3349"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0743CEA6" w14:textId="29CCA0BB" w:rsidR="00607E84" w:rsidRPr="00224F5C" w:rsidRDefault="003773F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line with the literature (</w:t>
      </w:r>
      <w:r w:rsidR="00FE6FB0" w:rsidRPr="00224F5C">
        <w:rPr>
          <w:rFonts w:ascii="Times New Roman" w:hAnsi="Times New Roman" w:cs="Times New Roman"/>
          <w:lang w:val="en-US" w:bidi="de-DE"/>
        </w:rPr>
        <w:t>Mullane et al., 2009</w:t>
      </w:r>
      <w:r w:rsidRPr="00224F5C">
        <w:rPr>
          <w:rFonts w:ascii="Times New Roman" w:hAnsi="Times New Roman" w:cs="Times New Roman"/>
          <w:lang w:val="en-US" w:bidi="de-DE"/>
        </w:rPr>
        <w:t>), we found increased accuracy, i.e.</w:t>
      </w:r>
      <w:r w:rsidR="004F24CD" w:rsidRPr="00224F5C">
        <w:rPr>
          <w:rFonts w:ascii="Times New Roman" w:hAnsi="Times New Roman" w:cs="Times New Roman"/>
          <w:lang w:val="en-US" w:bidi="de-DE"/>
        </w:rPr>
        <w:t>,</w:t>
      </w:r>
      <w:r w:rsidRPr="00224F5C">
        <w:rPr>
          <w:rFonts w:ascii="Times New Roman" w:hAnsi="Times New Roman" w:cs="Times New Roman"/>
          <w:lang w:val="en-US" w:bidi="de-DE"/>
        </w:rPr>
        <w:t xml:space="preserve"> less errors, in congruent compared to incongruent </w:t>
      </w:r>
      <w:r w:rsidRPr="00224F5C">
        <w:rPr>
          <w:rFonts w:ascii="Times New Roman" w:hAnsi="Times New Roman" w:cs="Times New Roman"/>
          <w:lang w:val="en-US"/>
        </w:rPr>
        <w:t>trials</w:t>
      </w:r>
      <w:r w:rsidRPr="00224F5C">
        <w:rPr>
          <w:rFonts w:ascii="Times New Roman" w:hAnsi="Times New Roman" w:cs="Times New Roman"/>
          <w:lang w:val="en-US" w:bidi="de-DE"/>
        </w:rPr>
        <w:t xml:space="preserve">. In contrast to our hypothesis, the influence of white noise on perception was not evident from the full-factorial ANOVA, possibly due to a ceiling effect in the congruent stimuli. However, when analyzing the change in performance from incongruent to congruent stimulation, we found that white noise stimulation led to a </w:t>
      </w:r>
      <w:r w:rsidRPr="00224F5C">
        <w:rPr>
          <w:rFonts w:ascii="Times New Roman" w:hAnsi="Times New Roman" w:cs="Times New Roman"/>
          <w:lang w:val="en-US" w:bidi="de-DE"/>
        </w:rPr>
        <w:lastRenderedPageBreak/>
        <w:t>performance increase</w:t>
      </w:r>
      <w:r w:rsidR="001A2ABE" w:rsidRPr="00224F5C">
        <w:rPr>
          <w:rFonts w:ascii="Times New Roman" w:hAnsi="Times New Roman" w:cs="Times New Roman"/>
          <w:lang w:val="en-US" w:bidi="de-DE"/>
        </w:rPr>
        <w:t xml:space="preserve"> of about 5.3%</w:t>
      </w:r>
      <w:r w:rsidR="004A2599" w:rsidRPr="00224F5C">
        <w:rPr>
          <w:rFonts w:ascii="Times New Roman" w:hAnsi="Times New Roman" w:cs="Times New Roman"/>
          <w:lang w:val="en-US" w:bidi="de-DE"/>
        </w:rPr>
        <w:t>, in line with the predictions of the Moderate Brain Arousal model (</w:t>
      </w:r>
      <w:proofErr w:type="spellStart"/>
      <w:r w:rsidR="004A2599" w:rsidRPr="00224F5C">
        <w:rPr>
          <w:rFonts w:ascii="Times New Roman" w:hAnsi="Times New Roman" w:cs="Times New Roman"/>
          <w:lang w:val="en-US" w:bidi="de-DE"/>
        </w:rPr>
        <w:t>Sikström</w:t>
      </w:r>
      <w:proofErr w:type="spellEnd"/>
      <w:r w:rsidR="004A2599" w:rsidRPr="00224F5C">
        <w:rPr>
          <w:rFonts w:ascii="Times New Roman" w:hAnsi="Times New Roman" w:cs="Times New Roman"/>
          <w:lang w:val="en-US" w:bidi="de-DE"/>
        </w:rPr>
        <w:t xml:space="preserve"> &amp; </w:t>
      </w:r>
      <w:proofErr w:type="spellStart"/>
      <w:r w:rsidR="004A2599" w:rsidRPr="00224F5C">
        <w:rPr>
          <w:rFonts w:ascii="Times New Roman" w:hAnsi="Times New Roman" w:cs="Times New Roman"/>
          <w:lang w:val="en-US" w:bidi="de-DE"/>
        </w:rPr>
        <w:t>Söderlund</w:t>
      </w:r>
      <w:proofErr w:type="spellEnd"/>
      <w:r w:rsidR="004A2599" w:rsidRPr="00224F5C">
        <w:rPr>
          <w:rFonts w:ascii="Times New Roman" w:hAnsi="Times New Roman" w:cs="Times New Roman"/>
          <w:lang w:val="en-US" w:bidi="de-DE"/>
        </w:rPr>
        <w:t>, 2007)</w:t>
      </w:r>
      <w:r w:rsidR="001A2ABE" w:rsidRPr="00224F5C">
        <w:rPr>
          <w:rFonts w:ascii="Times New Roman" w:hAnsi="Times New Roman" w:cs="Times New Roman"/>
          <w:lang w:val="en-US" w:bidi="de-DE"/>
        </w:rPr>
        <w:t>.</w:t>
      </w:r>
    </w:p>
    <w:p w14:paraId="3EB642C5" w14:textId="5C39BD5D" w:rsidR="00607E84" w:rsidRPr="00224F5C" w:rsidRDefault="000F7262"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the increase in accuracy, we </w:t>
      </w:r>
      <w:r w:rsidRPr="00224F5C">
        <w:rPr>
          <w:rFonts w:ascii="Times New Roman" w:hAnsi="Times New Roman" w:cs="Times New Roman"/>
          <w:lang w:val="en-US"/>
        </w:rPr>
        <w:t>found</w:t>
      </w:r>
      <w:r w:rsidRPr="00224F5C">
        <w:rPr>
          <w:rFonts w:ascii="Times New Roman" w:hAnsi="Times New Roman" w:cs="Times New Roman"/>
          <w:lang w:val="en-US" w:bidi="de-DE"/>
        </w:rPr>
        <w:t xml:space="preserve"> faster </w:t>
      </w:r>
      <w:r w:rsidR="002F163B" w:rsidRPr="00224F5C">
        <w:rPr>
          <w:rFonts w:ascii="Times New Roman" w:hAnsi="Times New Roman" w:cs="Times New Roman"/>
          <w:lang w:val="en-US" w:bidi="de-DE"/>
        </w:rPr>
        <w:t xml:space="preserve">and less variable </w:t>
      </w:r>
      <w:r w:rsidRPr="00224F5C">
        <w:rPr>
          <w:rFonts w:ascii="Times New Roman" w:hAnsi="Times New Roman" w:cs="Times New Roman"/>
          <w:lang w:val="en-US" w:bidi="de-DE"/>
        </w:rPr>
        <w:t xml:space="preserve">RTs in the congruent compared to the incongruent stimuli. </w:t>
      </w:r>
      <w:r w:rsidR="002F163B" w:rsidRPr="00224F5C">
        <w:rPr>
          <w:rFonts w:ascii="Times New Roman" w:hAnsi="Times New Roman" w:cs="Times New Roman"/>
          <w:lang w:val="en-US" w:bidi="de-DE"/>
        </w:rPr>
        <w:t>Whereas</w:t>
      </w:r>
      <w:r w:rsidRPr="00224F5C">
        <w:rPr>
          <w:rFonts w:ascii="Times New Roman" w:hAnsi="Times New Roman" w:cs="Times New Roman"/>
          <w:lang w:val="en-US" w:bidi="de-DE"/>
        </w:rPr>
        <w:t xml:space="preserve"> white noise stimulation did not have any effect on </w:t>
      </w:r>
      <w:r w:rsidR="002F163B" w:rsidRPr="00224F5C">
        <w:rPr>
          <w:rFonts w:ascii="Times New Roman" w:hAnsi="Times New Roman" w:cs="Times New Roman"/>
          <w:lang w:val="en-US" w:bidi="de-DE"/>
        </w:rPr>
        <w:t xml:space="preserve">the median of </w:t>
      </w:r>
      <w:r w:rsidRPr="00224F5C">
        <w:rPr>
          <w:rFonts w:ascii="Times New Roman" w:hAnsi="Times New Roman" w:cs="Times New Roman"/>
          <w:lang w:val="en-US" w:bidi="de-DE"/>
        </w:rPr>
        <w:t>RTs between noise stimulation conditions</w:t>
      </w:r>
      <w:r w:rsidR="002F163B" w:rsidRPr="00224F5C">
        <w:rPr>
          <w:rFonts w:ascii="Times New Roman" w:hAnsi="Times New Roman" w:cs="Times New Roman"/>
          <w:lang w:val="en-US" w:bidi="de-DE"/>
        </w:rPr>
        <w:t xml:space="preserve">, the interaction </w:t>
      </w:r>
      <w:r w:rsidR="00960497" w:rsidRPr="00224F5C">
        <w:rPr>
          <w:rFonts w:ascii="Times New Roman" w:hAnsi="Times New Roman" w:cs="Times New Roman"/>
          <w:lang w:val="en-US" w:bidi="de-DE"/>
        </w:rPr>
        <w:t xml:space="preserve">found </w:t>
      </w:r>
      <w:r w:rsidR="002F163B" w:rsidRPr="00224F5C">
        <w:rPr>
          <w:rFonts w:ascii="Times New Roman" w:hAnsi="Times New Roman" w:cs="Times New Roman"/>
          <w:lang w:val="en-US" w:bidi="de-DE"/>
        </w:rPr>
        <w:t xml:space="preserve">between </w:t>
      </w:r>
      <w:r w:rsidR="002313E0" w:rsidRPr="00224F5C">
        <w:rPr>
          <w:rFonts w:ascii="Times New Roman" w:hAnsi="Times New Roman" w:cs="Times New Roman"/>
          <w:lang w:val="en-US" w:bidi="de-DE"/>
        </w:rPr>
        <w:t xml:space="preserve">stimulus conditions and white noise stimulation </w:t>
      </w:r>
      <w:r w:rsidR="00960497" w:rsidRPr="00224F5C">
        <w:rPr>
          <w:rFonts w:ascii="Times New Roman" w:hAnsi="Times New Roman" w:cs="Times New Roman"/>
          <w:lang w:val="en-US" w:bidi="de-DE"/>
        </w:rPr>
        <w:t xml:space="preserve">in the comparison of RT standard deviations </w:t>
      </w:r>
      <w:r w:rsidR="002313E0" w:rsidRPr="00224F5C">
        <w:rPr>
          <w:rFonts w:ascii="Times New Roman" w:hAnsi="Times New Roman" w:cs="Times New Roman"/>
          <w:lang w:val="en-US" w:bidi="de-DE"/>
        </w:rPr>
        <w:t xml:space="preserve">indicates </w:t>
      </w:r>
      <w:r w:rsidR="00960497" w:rsidRPr="00224F5C">
        <w:rPr>
          <w:rFonts w:ascii="Times New Roman" w:hAnsi="Times New Roman" w:cs="Times New Roman"/>
          <w:lang w:val="en-US" w:bidi="de-DE"/>
        </w:rPr>
        <w:t xml:space="preserve">that white noise stimulation reduced the reaction time variability. </w:t>
      </w:r>
    </w:p>
    <w:p w14:paraId="1B4C8819" w14:textId="77777777" w:rsidR="000F7262" w:rsidRPr="0059136A" w:rsidRDefault="000F7262" w:rsidP="00052C20">
      <w:pPr>
        <w:spacing w:line="480" w:lineRule="auto"/>
        <w:rPr>
          <w:lang w:val="en-US" w:bidi="de-DE"/>
        </w:rPr>
      </w:pPr>
    </w:p>
    <w:p w14:paraId="023DCA9C" w14:textId="76BA49C5"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Experiment 2</w:t>
      </w:r>
    </w:p>
    <w:p w14:paraId="17927E51" w14:textId="458B1FE6" w:rsidR="00607E84" w:rsidRPr="00224F5C" w:rsidRDefault="00D513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The second experiment was aimed at testing the influence of auditory white noise stimulation on cross-modal influences of visual perception. To this end, we used </w:t>
      </w:r>
      <w:r w:rsidR="004F24CD" w:rsidRPr="00224F5C">
        <w:rPr>
          <w:rFonts w:ascii="Times New Roman" w:hAnsi="Times New Roman" w:cs="Times New Roman"/>
          <w:lang w:val="en-US"/>
        </w:rPr>
        <w:t>the</w:t>
      </w:r>
      <w:r w:rsidRPr="00224F5C">
        <w:rPr>
          <w:rFonts w:ascii="Times New Roman" w:hAnsi="Times New Roman" w:cs="Times New Roman"/>
          <w:lang w:val="en-US"/>
        </w:rPr>
        <w:t xml:space="preserve"> audiovisual sound-induced flash illusion (</w:t>
      </w:r>
      <w:r w:rsidR="00F11C98" w:rsidRPr="00224F5C">
        <w:rPr>
          <w:rFonts w:ascii="Times New Roman" w:hAnsi="Times New Roman" w:cs="Times New Roman"/>
          <w:lang w:val="en-US"/>
        </w:rPr>
        <w:t xml:space="preserve">SIFI, </w:t>
      </w:r>
      <w:r w:rsidRPr="00224F5C">
        <w:rPr>
          <w:rFonts w:ascii="Times New Roman" w:hAnsi="Times New Roman" w:cs="Times New Roman"/>
          <w:lang w:val="en-US"/>
        </w:rPr>
        <w:t>Shams et al., 2000; Keil, 2020) in combination with different levels of auditory white noise stimulation in a sample of healthy young male and female adults.</w:t>
      </w:r>
    </w:p>
    <w:p w14:paraId="6A04B361"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Methods</w:t>
      </w:r>
      <w:r w:rsidRPr="00224F5C">
        <w:rPr>
          <w:rStyle w:val="berschrift3Zchn"/>
          <w:rFonts w:ascii="Times New Roman" w:hAnsi="Times New Roman" w:cs="Times New Roman"/>
          <w:b/>
          <w:lang w:val="en-US" w:bidi="de-DE"/>
        </w:rPr>
        <w:t>.</w:t>
      </w:r>
    </w:p>
    <w:p w14:paraId="51628BCB" w14:textId="77777777" w:rsidR="00607E84" w:rsidRPr="00224F5C" w:rsidRDefault="00607E84" w:rsidP="00052C20">
      <w:pPr>
        <w:pStyle w:val="berschrift4"/>
        <w:spacing w:line="480" w:lineRule="auto"/>
        <w:rPr>
          <w:rStyle w:val="berschrift4Zchn"/>
          <w:rFonts w:ascii="Times New Roman" w:hAnsi="Times New Roman" w:cs="Times New Roman"/>
          <w:b/>
          <w:i/>
          <w:iCs/>
          <w:lang w:val="en-US" w:bidi="de-DE"/>
        </w:rPr>
      </w:pPr>
      <w:r w:rsidRPr="00224F5C">
        <w:rPr>
          <w:rFonts w:ascii="Times New Roman" w:hAnsi="Times New Roman" w:cs="Times New Roman"/>
          <w:lang w:val="en-US"/>
        </w:rPr>
        <w:t>Participants</w:t>
      </w:r>
      <w:r w:rsidRPr="00224F5C">
        <w:rPr>
          <w:rStyle w:val="berschrift4Zchn"/>
          <w:rFonts w:ascii="Times New Roman" w:hAnsi="Times New Roman" w:cs="Times New Roman"/>
          <w:b/>
          <w:i/>
          <w:lang w:val="en-US" w:bidi="de-DE"/>
        </w:rPr>
        <w:t>.</w:t>
      </w:r>
    </w:p>
    <w:p w14:paraId="4C99D8BE" w14:textId="120AF73A" w:rsidR="00607E84" w:rsidRPr="00224F5C" w:rsidRDefault="00F11C98"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In the second experiment, 3</w:t>
      </w:r>
      <w:r w:rsidR="00061BB4" w:rsidRPr="00224F5C">
        <w:rPr>
          <w:rFonts w:ascii="Times New Roman" w:hAnsi="Times New Roman" w:cs="Times New Roman"/>
          <w:lang w:val="en-US" w:bidi="de-DE"/>
        </w:rPr>
        <w:t>5</w:t>
      </w:r>
      <w:r w:rsidRPr="00224F5C">
        <w:rPr>
          <w:rFonts w:ascii="Times New Roman" w:hAnsi="Times New Roman" w:cs="Times New Roman"/>
          <w:lang w:val="en-US" w:bidi="de-DE"/>
        </w:rPr>
        <w:t xml:space="preserve"> adult participants gave informed consent and participated in the study for partial course credit. The study was conducted in accordance with the 2008 Declaration of Helsinki and approved by the ethics committee of the German Psychological Society (approval number: KeilJulian2019-07-04VADM). </w:t>
      </w:r>
      <w:r w:rsidR="00061BB4" w:rsidRPr="00224F5C">
        <w:rPr>
          <w:rFonts w:ascii="Times New Roman" w:hAnsi="Times New Roman" w:cs="Times New Roman"/>
          <w:lang w:val="en-US" w:bidi="de-DE"/>
        </w:rPr>
        <w:t xml:space="preserve">All participants had normal or corrected-to-normal vision. </w:t>
      </w:r>
      <w:r w:rsidRPr="00224F5C">
        <w:rPr>
          <w:rFonts w:ascii="Times New Roman" w:hAnsi="Times New Roman" w:cs="Times New Roman"/>
          <w:lang w:val="en-US" w:bidi="de-DE"/>
        </w:rPr>
        <w:t xml:space="preserve">Due to disruptions in the experimental procedures, data of one participant were excluded from further analysis. </w:t>
      </w:r>
      <w:r w:rsidR="00C60090" w:rsidRPr="00224F5C">
        <w:rPr>
          <w:rFonts w:ascii="Times New Roman" w:hAnsi="Times New Roman" w:cs="Times New Roman"/>
          <w:lang w:val="en-US" w:bidi="de-DE"/>
        </w:rPr>
        <w:t xml:space="preserve">One participant was excluded due to reporting a previous neurological disease. One more participant was excluded for not responding to more than one third of the trials. </w:t>
      </w:r>
      <w:r w:rsidRPr="00224F5C">
        <w:rPr>
          <w:rFonts w:ascii="Times New Roman" w:hAnsi="Times New Roman" w:cs="Times New Roman"/>
          <w:lang w:val="en-US" w:bidi="de-DE"/>
        </w:rPr>
        <w:t xml:space="preserve">Previous studies have shown that there is considerable inter-individual variability regarding the perception of the SIFI (see Keil, 2020 </w:t>
      </w:r>
      <w:r w:rsidRPr="00224F5C">
        <w:rPr>
          <w:rFonts w:ascii="Times New Roman" w:hAnsi="Times New Roman" w:cs="Times New Roman"/>
          <w:lang w:val="en-US" w:bidi="de-DE"/>
        </w:rPr>
        <w:lastRenderedPageBreak/>
        <w:t xml:space="preserve">and Hirst et al., 2020 for reviews). For the second experiment, we </w:t>
      </w:r>
      <w:r w:rsidR="00C60090" w:rsidRPr="00224F5C">
        <w:rPr>
          <w:rFonts w:ascii="Times New Roman" w:hAnsi="Times New Roman" w:cs="Times New Roman"/>
          <w:lang w:val="en-US" w:bidi="de-DE"/>
        </w:rPr>
        <w:t xml:space="preserve">therefore </w:t>
      </w:r>
      <w:r w:rsidRPr="00224F5C">
        <w:rPr>
          <w:rFonts w:ascii="Times New Roman" w:hAnsi="Times New Roman" w:cs="Times New Roman"/>
          <w:lang w:val="en-US" w:bidi="de-DE"/>
        </w:rPr>
        <w:t xml:space="preserve">focused on </w:t>
      </w:r>
      <w:r w:rsidR="00E022EC" w:rsidRPr="00224F5C">
        <w:rPr>
          <w:rFonts w:ascii="Times New Roman" w:hAnsi="Times New Roman" w:cs="Times New Roman"/>
          <w:lang w:val="en-US" w:bidi="de-DE"/>
        </w:rPr>
        <w:t>healthy participants</w:t>
      </w:r>
      <w:r w:rsidRPr="00224F5C">
        <w:rPr>
          <w:rFonts w:ascii="Times New Roman" w:hAnsi="Times New Roman" w:cs="Times New Roman"/>
          <w:lang w:val="en-US" w:bidi="de-DE"/>
        </w:rPr>
        <w:t xml:space="preserve"> that </w:t>
      </w:r>
      <w:r w:rsidR="00C60090" w:rsidRPr="00224F5C">
        <w:rPr>
          <w:rFonts w:ascii="Times New Roman" w:hAnsi="Times New Roman" w:cs="Times New Roman"/>
          <w:lang w:val="en-US" w:bidi="de-DE"/>
        </w:rPr>
        <w:t xml:space="preserve">could </w:t>
      </w:r>
      <w:r w:rsidR="00C60090" w:rsidRPr="00224F5C">
        <w:rPr>
          <w:rFonts w:ascii="Times New Roman" w:hAnsi="Times New Roman" w:cs="Times New Roman"/>
          <w:lang w:val="en-US"/>
        </w:rPr>
        <w:t>reliably</w:t>
      </w:r>
      <w:r w:rsidR="00C60090" w:rsidRPr="00224F5C">
        <w:rPr>
          <w:rFonts w:ascii="Times New Roman" w:hAnsi="Times New Roman" w:cs="Times New Roman"/>
          <w:lang w:val="en-US" w:bidi="de-DE"/>
        </w:rPr>
        <w:t xml:space="preserve"> identify stimulation with two visual stimuli</w:t>
      </w:r>
      <w:r w:rsidRPr="00224F5C">
        <w:rPr>
          <w:rFonts w:ascii="Times New Roman" w:hAnsi="Times New Roman" w:cs="Times New Roman"/>
          <w:lang w:val="en-US" w:bidi="de-DE"/>
        </w:rPr>
        <w:t xml:space="preserve">. </w:t>
      </w:r>
      <w:r w:rsidR="00061BB4" w:rsidRPr="00224F5C">
        <w:rPr>
          <w:rFonts w:ascii="Times New Roman" w:hAnsi="Times New Roman" w:cs="Times New Roman"/>
          <w:lang w:val="en-US" w:bidi="de-DE"/>
        </w:rPr>
        <w:t>Based on this</w:t>
      </w:r>
      <w:r w:rsidRPr="00224F5C">
        <w:rPr>
          <w:rFonts w:ascii="Times New Roman" w:hAnsi="Times New Roman" w:cs="Times New Roman"/>
          <w:lang w:val="en-US" w:bidi="de-DE"/>
        </w:rPr>
        <w:t xml:space="preserve">, </w:t>
      </w:r>
      <w:r w:rsidR="00C60090" w:rsidRPr="00224F5C">
        <w:rPr>
          <w:rFonts w:ascii="Times New Roman" w:hAnsi="Times New Roman" w:cs="Times New Roman"/>
          <w:lang w:val="en-US" w:bidi="de-DE"/>
        </w:rPr>
        <w:t>1</w:t>
      </w:r>
      <w:r w:rsidR="00396BB2" w:rsidRPr="00224F5C">
        <w:rPr>
          <w:rFonts w:ascii="Times New Roman" w:hAnsi="Times New Roman" w:cs="Times New Roman"/>
          <w:lang w:val="en-US" w:bidi="de-DE"/>
        </w:rPr>
        <w:t>2</w:t>
      </w:r>
      <w:r w:rsidR="00C60090" w:rsidRPr="00224F5C">
        <w:rPr>
          <w:rFonts w:ascii="Times New Roman" w:hAnsi="Times New Roman" w:cs="Times New Roman"/>
          <w:lang w:val="en-US" w:bidi="de-DE"/>
        </w:rPr>
        <w:t xml:space="preserve"> participants that had an incorrect response in more than one third of the trials with two visual stimuli in isolation (A0V2) were excluded. </w:t>
      </w:r>
      <w:r w:rsidR="00061BB4" w:rsidRPr="00224F5C">
        <w:rPr>
          <w:rFonts w:ascii="Times New Roman" w:hAnsi="Times New Roman" w:cs="Times New Roman"/>
          <w:lang w:val="en-US" w:bidi="de-DE"/>
        </w:rPr>
        <w:t>Thus, the final sample for the second experiment comprised 20 participants</w:t>
      </w:r>
      <w:r w:rsidR="00396BB2" w:rsidRPr="00224F5C">
        <w:rPr>
          <w:rFonts w:ascii="Times New Roman" w:hAnsi="Times New Roman" w:cs="Times New Roman"/>
          <w:lang w:val="en-US" w:bidi="de-DE"/>
        </w:rPr>
        <w:t xml:space="preserve"> (1</w:t>
      </w:r>
      <w:r w:rsidR="00684697" w:rsidRPr="00224F5C">
        <w:rPr>
          <w:rFonts w:ascii="Times New Roman" w:hAnsi="Times New Roman" w:cs="Times New Roman"/>
          <w:lang w:val="en-US" w:bidi="de-DE"/>
        </w:rPr>
        <w:t>4</w:t>
      </w:r>
      <w:r w:rsidR="00396BB2" w:rsidRPr="00224F5C">
        <w:rPr>
          <w:rFonts w:ascii="Times New Roman" w:hAnsi="Times New Roman" w:cs="Times New Roman"/>
          <w:lang w:val="en-US" w:bidi="de-DE"/>
        </w:rPr>
        <w:t xml:space="preserve"> female, mean +/- SD age = </w:t>
      </w:r>
      <w:r w:rsidR="00684697" w:rsidRPr="00224F5C">
        <w:rPr>
          <w:rFonts w:ascii="Times New Roman" w:hAnsi="Times New Roman" w:cs="Times New Roman"/>
          <w:lang w:val="en-US" w:bidi="de-DE"/>
        </w:rPr>
        <w:t>25</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1</w:t>
      </w:r>
      <w:r w:rsidR="00396BB2" w:rsidRPr="00224F5C">
        <w:rPr>
          <w:rFonts w:ascii="Times New Roman" w:hAnsi="Times New Roman" w:cs="Times New Roman"/>
          <w:lang w:val="en-US" w:bidi="de-DE"/>
        </w:rPr>
        <w:t xml:space="preserve"> +/- </w:t>
      </w:r>
      <w:r w:rsidR="00684697" w:rsidRPr="00224F5C">
        <w:rPr>
          <w:rFonts w:ascii="Times New Roman" w:hAnsi="Times New Roman" w:cs="Times New Roman"/>
          <w:lang w:val="en-US" w:bidi="de-DE"/>
        </w:rPr>
        <w:t>6</w:t>
      </w:r>
      <w:r w:rsidR="00396BB2" w:rsidRPr="00224F5C">
        <w:rPr>
          <w:rFonts w:ascii="Times New Roman" w:hAnsi="Times New Roman" w:cs="Times New Roman"/>
          <w:lang w:val="en-US" w:bidi="de-DE"/>
        </w:rPr>
        <w:t>.</w:t>
      </w:r>
      <w:r w:rsidR="00684697" w:rsidRPr="00224F5C">
        <w:rPr>
          <w:rFonts w:ascii="Times New Roman" w:hAnsi="Times New Roman" w:cs="Times New Roman"/>
          <w:lang w:val="en-US" w:bidi="de-DE"/>
        </w:rPr>
        <w:t>8</w:t>
      </w:r>
      <w:r w:rsidR="00396BB2" w:rsidRPr="00224F5C">
        <w:rPr>
          <w:rFonts w:ascii="Times New Roman" w:hAnsi="Times New Roman" w:cs="Times New Roman"/>
          <w:lang w:val="en-US" w:bidi="de-DE"/>
        </w:rPr>
        <w:t xml:space="preserve"> years)</w:t>
      </w:r>
      <w:r w:rsidR="00C749D6" w:rsidRPr="00224F5C">
        <w:rPr>
          <w:rFonts w:ascii="Times New Roman" w:hAnsi="Times New Roman" w:cs="Times New Roman"/>
          <w:lang w:val="en-US" w:bidi="de-DE"/>
        </w:rPr>
        <w:t>.</w:t>
      </w:r>
      <w:r w:rsidR="00061BB4" w:rsidRPr="00224F5C">
        <w:rPr>
          <w:rFonts w:ascii="Times New Roman" w:hAnsi="Times New Roman" w:cs="Times New Roman"/>
          <w:lang w:val="en-US" w:bidi="de-DE"/>
        </w:rPr>
        <w:t xml:space="preserve"> </w:t>
      </w:r>
    </w:p>
    <w:p w14:paraId="451CBD60"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Task</w:t>
      </w:r>
      <w:r w:rsidRPr="00224F5C">
        <w:rPr>
          <w:rStyle w:val="berschrift4Zchn"/>
          <w:rFonts w:ascii="Times New Roman" w:hAnsi="Times New Roman" w:cs="Times New Roman"/>
          <w:b/>
          <w:i/>
          <w:lang w:val="en-US" w:bidi="de-DE"/>
        </w:rPr>
        <w:t>.</w:t>
      </w:r>
    </w:p>
    <w:p w14:paraId="5A06970F" w14:textId="6B3044B9" w:rsidR="00CD540E" w:rsidRPr="00224F5C" w:rsidRDefault="00115A6A"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The second experiment comprised the sound-induced flash illusion (</w:t>
      </w:r>
      <w:r w:rsidR="008C6495" w:rsidRPr="00224F5C">
        <w:rPr>
          <w:rFonts w:ascii="Times New Roman" w:hAnsi="Times New Roman" w:cs="Times New Roman"/>
          <w:lang w:val="en-US" w:bidi="de-DE"/>
        </w:rPr>
        <w:t xml:space="preserve">SIFI, </w:t>
      </w:r>
      <w:r w:rsidRPr="00224F5C">
        <w:rPr>
          <w:rFonts w:ascii="Times New Roman" w:hAnsi="Times New Roman" w:cs="Times New Roman"/>
          <w:lang w:val="en-US" w:bidi="de-DE"/>
        </w:rPr>
        <w:t>Shams et al., 2000, Keil, 2020</w:t>
      </w:r>
      <w:r w:rsidR="00EF4033" w:rsidRPr="00224F5C">
        <w:rPr>
          <w:rFonts w:ascii="Times New Roman" w:hAnsi="Times New Roman" w:cs="Times New Roman"/>
          <w:lang w:val="en-US" w:bidi="de-DE"/>
        </w:rPr>
        <w:t>, Figure 4</w:t>
      </w:r>
      <w:r w:rsidRPr="00224F5C">
        <w:rPr>
          <w:rFonts w:ascii="Times New Roman" w:hAnsi="Times New Roman" w:cs="Times New Roman"/>
          <w:lang w:val="en-US" w:bidi="de-DE"/>
        </w:rPr>
        <w:t>), in combination with different loudness levels of white noise</w:t>
      </w:r>
      <w:r w:rsidR="007B4010" w:rsidRPr="00224F5C">
        <w:rPr>
          <w:rFonts w:ascii="Times New Roman" w:hAnsi="Times New Roman" w:cs="Times New Roman"/>
          <w:lang w:val="en-US" w:bidi="de-DE"/>
        </w:rPr>
        <w:t>, programmed in lab.js (Henninger et al., 2020)</w:t>
      </w:r>
      <w:r w:rsidRPr="00224F5C">
        <w:rPr>
          <w:rFonts w:ascii="Times New Roman" w:hAnsi="Times New Roman" w:cs="Times New Roman"/>
          <w:lang w:val="en-US" w:bidi="de-DE"/>
        </w:rPr>
        <w:t>.</w:t>
      </w:r>
      <w:r w:rsidR="008C6495" w:rsidRPr="00224F5C">
        <w:rPr>
          <w:rFonts w:ascii="Times New Roman" w:hAnsi="Times New Roman" w:cs="Times New Roman"/>
          <w:lang w:val="en-US" w:bidi="de-DE"/>
        </w:rPr>
        <w:t xml:space="preserve"> In the SIFI</w:t>
      </w:r>
      <w:r w:rsidR="00854AF6" w:rsidRPr="00224F5C">
        <w:rPr>
          <w:rFonts w:ascii="Times New Roman" w:hAnsi="Times New Roman" w:cs="Times New Roman"/>
          <w:lang w:val="en-US" w:bidi="de-DE"/>
        </w:rPr>
        <w:t xml:space="preserve"> task</w:t>
      </w:r>
      <w:r w:rsidR="008C6495" w:rsidRPr="00224F5C">
        <w:rPr>
          <w:rFonts w:ascii="Times New Roman" w:hAnsi="Times New Roman" w:cs="Times New Roman"/>
          <w:lang w:val="en-US" w:bidi="de-DE"/>
        </w:rPr>
        <w:t xml:space="preserve">, zero, one, or two visual </w:t>
      </w:r>
      <w:r w:rsidR="00CD540E" w:rsidRPr="00224F5C">
        <w:rPr>
          <w:rFonts w:ascii="Times New Roman" w:hAnsi="Times New Roman" w:cs="Times New Roman"/>
          <w:lang w:val="en-US" w:bidi="de-DE"/>
        </w:rPr>
        <w:t>flashes</w:t>
      </w:r>
      <w:r w:rsidR="008C6495" w:rsidRPr="00224F5C">
        <w:rPr>
          <w:rFonts w:ascii="Times New Roman" w:hAnsi="Times New Roman" w:cs="Times New Roman"/>
          <w:lang w:val="en-US" w:bidi="de-DE"/>
        </w:rPr>
        <w:t xml:space="preserve"> are paired with zero, one, or two auditory </w:t>
      </w:r>
      <w:r w:rsidR="00CD540E" w:rsidRPr="00224F5C">
        <w:rPr>
          <w:rFonts w:ascii="Times New Roman" w:hAnsi="Times New Roman" w:cs="Times New Roman"/>
          <w:lang w:val="en-US"/>
        </w:rPr>
        <w:t>clicks</w:t>
      </w:r>
      <w:r w:rsidR="00854AF6" w:rsidRPr="00224F5C">
        <w:rPr>
          <w:rFonts w:ascii="Times New Roman" w:hAnsi="Times New Roman" w:cs="Times New Roman"/>
          <w:lang w:val="en-US" w:bidi="de-DE"/>
        </w:rPr>
        <w:t>. T</w:t>
      </w:r>
      <w:r w:rsidR="008C6495" w:rsidRPr="00224F5C">
        <w:rPr>
          <w:rFonts w:ascii="Times New Roman" w:hAnsi="Times New Roman" w:cs="Times New Roman"/>
          <w:lang w:val="en-US" w:bidi="de-DE"/>
        </w:rPr>
        <w:t>he participants’ task is to report the number of perceived visual stimuli</w:t>
      </w:r>
      <w:r w:rsidR="004573F1" w:rsidRPr="00224F5C">
        <w:rPr>
          <w:rFonts w:ascii="Times New Roman" w:hAnsi="Times New Roman" w:cs="Times New Roman"/>
          <w:lang w:val="en-US" w:bidi="de-DE"/>
        </w:rPr>
        <w:t xml:space="preserve"> </w:t>
      </w:r>
      <w:r w:rsidR="00854AF6" w:rsidRPr="00224F5C">
        <w:rPr>
          <w:rFonts w:ascii="Times New Roman" w:hAnsi="Times New Roman" w:cs="Times New Roman"/>
          <w:lang w:val="en-US" w:bidi="de-DE"/>
        </w:rPr>
        <w:t xml:space="preserve">(0, 1 or 2) </w:t>
      </w:r>
      <w:r w:rsidR="004573F1" w:rsidRPr="00224F5C">
        <w:rPr>
          <w:rFonts w:ascii="Times New Roman" w:hAnsi="Times New Roman" w:cs="Times New Roman"/>
          <w:lang w:val="en-US" w:bidi="de-DE"/>
        </w:rPr>
        <w:t>while ignoring the auditory clicks</w:t>
      </w:r>
      <w:r w:rsidR="008C6495" w:rsidRPr="00224F5C">
        <w:rPr>
          <w:rFonts w:ascii="Times New Roman" w:hAnsi="Times New Roman" w:cs="Times New Roman"/>
          <w:lang w:val="en-US" w:bidi="de-DE"/>
        </w:rPr>
        <w:t>.</w:t>
      </w:r>
      <w:r w:rsidR="004F24CD" w:rsidRPr="00224F5C">
        <w:rPr>
          <w:rFonts w:ascii="Times New Roman" w:hAnsi="Times New Roman" w:cs="Times New Roman"/>
          <w:lang w:val="en-US" w:bidi="de-DE"/>
        </w:rPr>
        <w:t xml:space="preserve"> The SIFI consists of the perception of two visual stimuli following the incongruent audiovisual stimulation with two auditory and one visual stimulus (A2V1</w:t>
      </w:r>
      <w:r w:rsidR="00502C85" w:rsidRPr="00224F5C">
        <w:rPr>
          <w:rFonts w:ascii="Times New Roman" w:hAnsi="Times New Roman" w:cs="Times New Roman"/>
          <w:lang w:val="en-US" w:bidi="de-DE"/>
        </w:rPr>
        <w:t>). Visual stimuli</w:t>
      </w:r>
      <w:r w:rsidR="00854AF6" w:rsidRPr="00224F5C">
        <w:rPr>
          <w:rFonts w:ascii="Times New Roman" w:hAnsi="Times New Roman" w:cs="Times New Roman"/>
          <w:lang w:val="en-US" w:bidi="de-DE"/>
        </w:rPr>
        <w:t xml:space="preserve"> were presented </w:t>
      </w:r>
      <w:r w:rsidR="00502C85" w:rsidRPr="00224F5C">
        <w:rPr>
          <w:rFonts w:ascii="Times New Roman" w:hAnsi="Times New Roman" w:cs="Times New Roman"/>
          <w:lang w:val="en-US" w:bidi="de-DE"/>
        </w:rPr>
        <w:t>below the</w:t>
      </w:r>
      <w:r w:rsidR="00854AF6" w:rsidRPr="00224F5C">
        <w:rPr>
          <w:rFonts w:ascii="Times New Roman" w:hAnsi="Times New Roman" w:cs="Times New Roman"/>
          <w:lang w:val="en-US" w:bidi="de-DE"/>
        </w:rPr>
        <w:t xml:space="preserve"> center of a computer monitor, against light grey background</w:t>
      </w:r>
      <w:r w:rsidR="009713D9" w:rsidRPr="00224F5C">
        <w:rPr>
          <w:rFonts w:ascii="Times New Roman" w:hAnsi="Times New Roman" w:cs="Times New Roman"/>
          <w:lang w:val="en-US" w:bidi="de-DE"/>
        </w:rPr>
        <w:t xml:space="preserve">. </w:t>
      </w:r>
      <w:r w:rsidR="00502C85" w:rsidRPr="00224F5C">
        <w:rPr>
          <w:rFonts w:ascii="Times New Roman" w:hAnsi="Times New Roman" w:cs="Times New Roman"/>
          <w:lang w:val="en-US" w:bidi="de-DE"/>
        </w:rPr>
        <w:t>Throughout</w:t>
      </w:r>
      <w:r w:rsidR="00854AF6" w:rsidRPr="00224F5C">
        <w:rPr>
          <w:rFonts w:ascii="Times New Roman" w:hAnsi="Times New Roman" w:cs="Times New Roman"/>
          <w:lang w:val="en-US" w:bidi="de-DE"/>
        </w:rPr>
        <w:t xml:space="preserve"> the trial, </w:t>
      </w:r>
      <w:r w:rsidR="00502C85" w:rsidRPr="00224F5C">
        <w:rPr>
          <w:rFonts w:ascii="Times New Roman" w:hAnsi="Times New Roman" w:cs="Times New Roman"/>
          <w:lang w:val="en-US" w:bidi="de-DE"/>
        </w:rPr>
        <w:t>a fixation cross was presented at the center of the screen</w:t>
      </w:r>
      <w:r w:rsidR="00854AF6" w:rsidRPr="00224F5C">
        <w:rPr>
          <w:rFonts w:ascii="Times New Roman" w:hAnsi="Times New Roman" w:cs="Times New Roman"/>
          <w:lang w:val="en-US" w:bidi="de-DE"/>
        </w:rPr>
        <w:t>.</w:t>
      </w:r>
      <w:r w:rsidR="00502C85" w:rsidRPr="00224F5C">
        <w:rPr>
          <w:rFonts w:ascii="Times New Roman" w:hAnsi="Times New Roman" w:cs="Times New Roman"/>
          <w:lang w:val="en-US" w:bidi="de-DE"/>
        </w:rPr>
        <w:t xml:space="preserve"> Auditory stimuli were presented synchronously to the visual stimuli.</w:t>
      </w:r>
      <w:r w:rsidR="00854AF6" w:rsidRPr="00224F5C">
        <w:rPr>
          <w:rFonts w:ascii="Times New Roman" w:hAnsi="Times New Roman" w:cs="Times New Roman"/>
          <w:lang w:val="en-US" w:bidi="de-DE"/>
        </w:rPr>
        <w:t xml:space="preserve"> Within 1</w:t>
      </w:r>
      <w:r w:rsidR="00502C85" w:rsidRPr="00224F5C">
        <w:rPr>
          <w:rFonts w:ascii="Times New Roman" w:hAnsi="Times New Roman" w:cs="Times New Roman"/>
          <w:lang w:val="en-US" w:bidi="de-DE"/>
        </w:rPr>
        <w:t>7</w:t>
      </w:r>
      <w:r w:rsidR="00854AF6" w:rsidRPr="00224F5C">
        <w:rPr>
          <w:rFonts w:ascii="Times New Roman" w:hAnsi="Times New Roman" w:cs="Times New Roman"/>
          <w:lang w:val="en-US" w:bidi="de-DE"/>
        </w:rPr>
        <w:t xml:space="preserve">00 </w:t>
      </w:r>
      <w:proofErr w:type="spellStart"/>
      <w:r w:rsidR="00854AF6" w:rsidRPr="00224F5C">
        <w:rPr>
          <w:rFonts w:ascii="Times New Roman" w:hAnsi="Times New Roman" w:cs="Times New Roman"/>
          <w:lang w:val="en-US" w:bidi="de-DE"/>
        </w:rPr>
        <w:t>ms</w:t>
      </w:r>
      <w:proofErr w:type="spellEnd"/>
      <w:r w:rsidR="00854AF6" w:rsidRPr="00224F5C">
        <w:rPr>
          <w:rFonts w:ascii="Times New Roman" w:hAnsi="Times New Roman" w:cs="Times New Roman"/>
          <w:lang w:val="en-US" w:bidi="de-DE"/>
        </w:rPr>
        <w:t xml:space="preserve"> after </w:t>
      </w:r>
      <w:r w:rsidR="00502C85" w:rsidRPr="00224F5C">
        <w:rPr>
          <w:rFonts w:ascii="Times New Roman" w:hAnsi="Times New Roman" w:cs="Times New Roman"/>
          <w:lang w:val="en-US" w:bidi="de-DE"/>
        </w:rPr>
        <w:t>the onset of the first stimulus</w:t>
      </w:r>
      <w:r w:rsidR="00854AF6" w:rsidRPr="00224F5C">
        <w:rPr>
          <w:rFonts w:ascii="Times New Roman" w:hAnsi="Times New Roman" w:cs="Times New Roman"/>
          <w:lang w:val="en-US" w:bidi="de-DE"/>
        </w:rPr>
        <w:t xml:space="preserve">, the participants were asked to indicate the </w:t>
      </w:r>
      <w:r w:rsidR="00502C85" w:rsidRPr="00224F5C">
        <w:rPr>
          <w:rFonts w:ascii="Times New Roman" w:hAnsi="Times New Roman" w:cs="Times New Roman"/>
          <w:lang w:val="en-US" w:bidi="de-DE"/>
        </w:rPr>
        <w:t>number of perceived visual stimuli using the</w:t>
      </w:r>
      <w:r w:rsidR="00854AF6" w:rsidRPr="00224F5C">
        <w:rPr>
          <w:rFonts w:ascii="Times New Roman" w:hAnsi="Times New Roman" w:cs="Times New Roman"/>
          <w:lang w:val="en-US" w:bidi="de-DE"/>
        </w:rPr>
        <w:t xml:space="preserve"> right </w:t>
      </w:r>
      <w:r w:rsidR="00502C85" w:rsidRPr="00224F5C">
        <w:rPr>
          <w:rFonts w:ascii="Times New Roman" w:hAnsi="Times New Roman" w:cs="Times New Roman"/>
          <w:lang w:val="en-US" w:bidi="de-DE"/>
        </w:rPr>
        <w:t xml:space="preserve">hand using the keys B, N, and M on a keyboard. Importantly, instructions did not </w:t>
      </w:r>
      <w:r w:rsidR="000F7BDD" w:rsidRPr="00224F5C">
        <w:rPr>
          <w:rFonts w:ascii="Times New Roman" w:hAnsi="Times New Roman" w:cs="Times New Roman"/>
          <w:lang w:val="en-US" w:bidi="de-DE"/>
        </w:rPr>
        <w:t>require</w:t>
      </w:r>
      <w:r w:rsidR="00502C85" w:rsidRPr="00224F5C">
        <w:rPr>
          <w:rFonts w:ascii="Times New Roman" w:hAnsi="Times New Roman" w:cs="Times New Roman"/>
          <w:lang w:val="en-US" w:bidi="de-DE"/>
        </w:rPr>
        <w:t xml:space="preserve"> fast </w:t>
      </w:r>
      <w:r w:rsidR="000F7BDD" w:rsidRPr="00224F5C">
        <w:rPr>
          <w:rFonts w:ascii="Times New Roman" w:hAnsi="Times New Roman" w:cs="Times New Roman"/>
          <w:lang w:val="en-US" w:bidi="de-DE"/>
        </w:rPr>
        <w:t>responses</w:t>
      </w:r>
      <w:r w:rsidR="00854AF6" w:rsidRPr="00224F5C">
        <w:rPr>
          <w:rFonts w:ascii="Times New Roman" w:hAnsi="Times New Roman" w:cs="Times New Roman"/>
          <w:lang w:val="en-US" w:bidi="de-DE"/>
        </w:rPr>
        <w:t xml:space="preserve">. </w:t>
      </w:r>
    </w:p>
    <w:p w14:paraId="7D958912"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Apparatus</w:t>
      </w:r>
      <w:r w:rsidRPr="00224F5C">
        <w:rPr>
          <w:rStyle w:val="berschrift4Zchn"/>
          <w:rFonts w:ascii="Times New Roman" w:hAnsi="Times New Roman" w:cs="Times New Roman"/>
          <w:b/>
          <w:i/>
          <w:lang w:val="en-US" w:bidi="de-DE"/>
        </w:rPr>
        <w:t>.</w:t>
      </w:r>
    </w:p>
    <w:p w14:paraId="6CB8757E" w14:textId="51C5440A" w:rsidR="00607E84" w:rsidRPr="00224F5C" w:rsidRDefault="00CD540E"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Visual stimuli were presented </w:t>
      </w:r>
      <w:r w:rsidR="00ED504D" w:rsidRPr="00224F5C">
        <w:rPr>
          <w:rFonts w:ascii="Times New Roman" w:hAnsi="Times New Roman" w:cs="Times New Roman"/>
          <w:lang w:val="en-US" w:bidi="de-DE"/>
        </w:rPr>
        <w:t xml:space="preserve">for 13 </w:t>
      </w:r>
      <w:proofErr w:type="spellStart"/>
      <w:r w:rsidR="00ED504D" w:rsidRPr="00224F5C">
        <w:rPr>
          <w:rFonts w:ascii="Times New Roman" w:hAnsi="Times New Roman" w:cs="Times New Roman"/>
          <w:lang w:val="en-US" w:bidi="de-DE"/>
        </w:rPr>
        <w:t>ms</w:t>
      </w:r>
      <w:proofErr w:type="spellEnd"/>
      <w:r w:rsidR="00ED504D" w:rsidRPr="00224F5C">
        <w:rPr>
          <w:rFonts w:ascii="Times New Roman" w:hAnsi="Times New Roman" w:cs="Times New Roman"/>
          <w:lang w:val="en-US" w:bidi="de-DE"/>
        </w:rPr>
        <w:t xml:space="preserve"> </w:t>
      </w:r>
      <w:r w:rsidRPr="00224F5C">
        <w:rPr>
          <w:rFonts w:ascii="Times New Roman" w:hAnsi="Times New Roman" w:cs="Times New Roman"/>
          <w:lang w:val="en-US" w:bidi="de-DE"/>
        </w:rPr>
        <w:t xml:space="preserve">on a </w:t>
      </w:r>
      <w:proofErr w:type="gramStart"/>
      <w:r w:rsidRPr="00224F5C">
        <w:rPr>
          <w:rFonts w:ascii="Times New Roman" w:hAnsi="Times New Roman" w:cs="Times New Roman"/>
          <w:lang w:val="en-US" w:bidi="de-DE"/>
        </w:rPr>
        <w:t>21.5 inch</w:t>
      </w:r>
      <w:proofErr w:type="gramEnd"/>
      <w:r w:rsidRPr="00224F5C">
        <w:rPr>
          <w:rFonts w:ascii="Times New Roman" w:hAnsi="Times New Roman" w:cs="Times New Roman"/>
          <w:lang w:val="en-US" w:bidi="de-DE"/>
        </w:rPr>
        <w:t xml:space="preserve"> LCD screen at 75 Hz refresh rate with a viewing distance of 60 cm. Auditory white noise was presented at different sound levels via Sennheiser on-ear headphones. The noise loudness was chosen based on the recommendations by </w:t>
      </w:r>
      <w:proofErr w:type="spellStart"/>
      <w:r w:rsidR="00EB6C37" w:rsidRPr="00224F5C">
        <w:rPr>
          <w:rFonts w:ascii="Times New Roman" w:hAnsi="Times New Roman" w:cs="Times New Roman"/>
          <w:lang w:val="en-US" w:bidi="de-DE"/>
        </w:rPr>
        <w:t>Söderlund</w:t>
      </w:r>
      <w:proofErr w:type="spellEnd"/>
      <w:r w:rsidR="00EB6C37" w:rsidRPr="00224F5C">
        <w:rPr>
          <w:rFonts w:ascii="Times New Roman" w:hAnsi="Times New Roman" w:cs="Times New Roman"/>
          <w:lang w:val="en-US" w:bidi="de-DE"/>
        </w:rPr>
        <w:t xml:space="preserve"> et al.</w:t>
      </w:r>
      <w:r w:rsidRPr="00224F5C">
        <w:rPr>
          <w:rFonts w:ascii="Times New Roman" w:hAnsi="Times New Roman" w:cs="Times New Roman"/>
          <w:lang w:val="en-US" w:bidi="de-DE"/>
        </w:rPr>
        <w:t xml:space="preserve"> (200</w:t>
      </w:r>
      <w:r w:rsidR="00EB6C37" w:rsidRPr="00224F5C">
        <w:rPr>
          <w:rFonts w:ascii="Times New Roman" w:hAnsi="Times New Roman" w:cs="Times New Roman"/>
          <w:lang w:val="en-US" w:bidi="de-DE"/>
        </w:rPr>
        <w:t xml:space="preserve">7; </w:t>
      </w:r>
      <w:r w:rsidRPr="00224F5C">
        <w:rPr>
          <w:rFonts w:ascii="Times New Roman" w:hAnsi="Times New Roman" w:cs="Times New Roman"/>
          <w:lang w:val="en-US" w:bidi="de-DE"/>
        </w:rPr>
        <w:t xml:space="preserve">2010) for moderate loudness. The task-relevant auditory clicks had a duration of 10 </w:t>
      </w:r>
      <w:proofErr w:type="spellStart"/>
      <w:r w:rsidRPr="00224F5C">
        <w:rPr>
          <w:rFonts w:ascii="Times New Roman" w:hAnsi="Times New Roman" w:cs="Times New Roman"/>
          <w:lang w:val="en-US" w:bidi="de-DE"/>
        </w:rPr>
        <w:t>ms</w:t>
      </w:r>
      <w:proofErr w:type="spellEnd"/>
      <w:r w:rsidRPr="00224F5C">
        <w:rPr>
          <w:rFonts w:ascii="Times New Roman" w:hAnsi="Times New Roman" w:cs="Times New Roman"/>
          <w:lang w:val="en-US" w:bidi="de-DE"/>
        </w:rPr>
        <w:t xml:space="preserve"> with a frequency of 1000 Hz, presented at 80 </w:t>
      </w:r>
      <w:proofErr w:type="gramStart"/>
      <w:r w:rsidRPr="00224F5C">
        <w:rPr>
          <w:rFonts w:ascii="Times New Roman" w:hAnsi="Times New Roman" w:cs="Times New Roman"/>
          <w:lang w:val="en-US" w:bidi="de-DE"/>
        </w:rPr>
        <w:lastRenderedPageBreak/>
        <w:t>dB(</w:t>
      </w:r>
      <w:proofErr w:type="gramEnd"/>
      <w:r w:rsidRPr="00224F5C">
        <w:rPr>
          <w:rFonts w:ascii="Times New Roman" w:hAnsi="Times New Roman" w:cs="Times New Roman"/>
          <w:lang w:val="en-US" w:bidi="de-DE"/>
        </w:rPr>
        <w:t xml:space="preserve">SPL). White noise was presented at </w:t>
      </w:r>
      <w:r w:rsidR="00A967FF" w:rsidRPr="00224F5C">
        <w:rPr>
          <w:rFonts w:ascii="Times New Roman" w:hAnsi="Times New Roman" w:cs="Times New Roman"/>
          <w:lang w:val="en-US" w:bidi="de-DE"/>
        </w:rPr>
        <w:t xml:space="preserve">59.6 </w:t>
      </w:r>
      <w:proofErr w:type="spellStart"/>
      <w:proofErr w:type="gram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w:t>
      </w:r>
      <w:proofErr w:type="gramEnd"/>
      <w:r w:rsidR="00A967FF" w:rsidRPr="00224F5C">
        <w:rPr>
          <w:rFonts w:ascii="Times New Roman" w:hAnsi="Times New Roman" w:cs="Times New Roman"/>
          <w:lang w:val="en-US" w:bidi="de-DE"/>
        </w:rPr>
        <w:t>SPL) in the baseline block, and</w:t>
      </w:r>
      <w:r w:rsidRPr="00224F5C">
        <w:rPr>
          <w:rFonts w:ascii="Times New Roman" w:hAnsi="Times New Roman" w:cs="Times New Roman"/>
          <w:lang w:val="en-US" w:bidi="de-DE"/>
        </w:rPr>
        <w:t xml:space="preserve"> </w:t>
      </w:r>
      <w:r w:rsidR="00A967FF" w:rsidRPr="00224F5C">
        <w:rPr>
          <w:rFonts w:ascii="Times New Roman" w:hAnsi="Times New Roman" w:cs="Times New Roman"/>
          <w:lang w:val="en-US" w:bidi="de-DE"/>
        </w:rPr>
        <w:t xml:space="preserve">at 63, 66.5, 69.3, 72.2, 74.1, 76, and 78 </w:t>
      </w:r>
      <w:proofErr w:type="spellStart"/>
      <w:r w:rsidR="00A967FF" w:rsidRPr="00224F5C">
        <w:rPr>
          <w:rFonts w:ascii="Times New Roman" w:hAnsi="Times New Roman" w:cs="Times New Roman"/>
          <w:lang w:val="en-US" w:bidi="de-DE"/>
        </w:rPr>
        <w:t>db</w:t>
      </w:r>
      <w:proofErr w:type="spellEnd"/>
      <w:r w:rsidR="00A967FF" w:rsidRPr="00224F5C">
        <w:rPr>
          <w:rFonts w:ascii="Times New Roman" w:hAnsi="Times New Roman" w:cs="Times New Roman"/>
          <w:lang w:val="en-US" w:bidi="de-DE"/>
        </w:rPr>
        <w:t xml:space="preserve">(SPL) in the seven noise blocks. Thus, the signal-to-noise ratio between the clicks and the noise changed across the blocks from 1.48 in the baseline block to 1.40, 1.32, 1.27, 1.22, 1.19, 1.16 and 1.12 in the seven noise blocks. </w:t>
      </w:r>
      <w:r w:rsidR="000F7BDD" w:rsidRPr="00224F5C">
        <w:rPr>
          <w:rFonts w:ascii="Times New Roman" w:hAnsi="Times New Roman" w:cs="Times New Roman"/>
          <w:lang w:val="en-US" w:bidi="de-DE"/>
        </w:rPr>
        <w:t xml:space="preserve">All participants started with the baseline block, and the order of the seven noise blocks was randomized between participants. </w:t>
      </w:r>
      <w:r w:rsidR="00A967FF" w:rsidRPr="00224F5C">
        <w:rPr>
          <w:rFonts w:ascii="Times New Roman" w:hAnsi="Times New Roman" w:cs="Times New Roman"/>
          <w:lang w:val="en-US" w:bidi="de-DE"/>
        </w:rPr>
        <w:t>Importantly, reduced click loudness should reduce the likelihood of the illusion</w:t>
      </w:r>
      <w:r w:rsidR="00230880" w:rsidRPr="00224F5C">
        <w:rPr>
          <w:rFonts w:ascii="Times New Roman" w:hAnsi="Times New Roman" w:cs="Times New Roman"/>
          <w:lang w:val="en-US" w:bidi="de-DE"/>
        </w:rPr>
        <w:t xml:space="preserve"> (Andersen et al., 2004)</w:t>
      </w:r>
      <w:r w:rsidR="00A967FF" w:rsidRPr="00224F5C">
        <w:rPr>
          <w:rFonts w:ascii="Times New Roman" w:hAnsi="Times New Roman" w:cs="Times New Roman"/>
          <w:lang w:val="en-US" w:bidi="de-DE"/>
        </w:rPr>
        <w:t xml:space="preserve">. </w:t>
      </w:r>
    </w:p>
    <w:p w14:paraId="3845E611"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t>Analysis</w:t>
      </w:r>
      <w:r w:rsidRPr="00224F5C">
        <w:rPr>
          <w:rStyle w:val="berschrift4Zchn"/>
          <w:rFonts w:ascii="Times New Roman" w:hAnsi="Times New Roman" w:cs="Times New Roman"/>
          <w:b/>
          <w:i/>
          <w:lang w:val="en-US" w:bidi="de-DE"/>
        </w:rPr>
        <w:t>.</w:t>
      </w:r>
    </w:p>
    <w:p w14:paraId="0EF14152" w14:textId="70D5222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The current analysis focused on the dependent variables </w:t>
      </w:r>
      <w:r w:rsidR="008A3D5F" w:rsidRPr="00224F5C">
        <w:rPr>
          <w:rFonts w:ascii="Times New Roman" w:hAnsi="Times New Roman" w:cs="Times New Roman"/>
          <w:lang w:val="en-US" w:bidi="de-DE"/>
        </w:rPr>
        <w:t xml:space="preserve">median </w:t>
      </w:r>
      <w:r w:rsidRPr="00224F5C">
        <w:rPr>
          <w:rFonts w:ascii="Times New Roman" w:hAnsi="Times New Roman" w:cs="Times New Roman"/>
          <w:lang w:val="en-US" w:bidi="de-DE"/>
        </w:rPr>
        <w:t xml:space="preserve">reaction time (RT) and </w:t>
      </w:r>
      <w:r w:rsidR="00B12300" w:rsidRPr="00224F5C">
        <w:rPr>
          <w:rFonts w:ascii="Times New Roman" w:hAnsi="Times New Roman" w:cs="Times New Roman"/>
          <w:lang w:val="en-US" w:bidi="de-DE"/>
        </w:rPr>
        <w:t>accuracy</w:t>
      </w:r>
      <w:r w:rsidR="004C2586" w:rsidRPr="00224F5C">
        <w:rPr>
          <w:rFonts w:ascii="Times New Roman" w:hAnsi="Times New Roman" w:cs="Times New Roman"/>
          <w:lang w:val="en-US" w:bidi="de-DE"/>
        </w:rPr>
        <w:t xml:space="preserve"> to incongruent audiovisual stimuli (A2V1)</w:t>
      </w:r>
      <w:r w:rsidRPr="00224F5C">
        <w:rPr>
          <w:rFonts w:ascii="Times New Roman" w:hAnsi="Times New Roman" w:cs="Times New Roman"/>
          <w:lang w:val="en-US" w:bidi="de-DE"/>
        </w:rPr>
        <w:t xml:space="preserve">, depending on the independent variable Noise (Baseline and seven levels of white noise stimulation). </w:t>
      </w:r>
      <w:r w:rsidR="000F7BDD" w:rsidRPr="00224F5C">
        <w:rPr>
          <w:rFonts w:ascii="Times New Roman" w:hAnsi="Times New Roman" w:cs="Times New Roman"/>
          <w:lang w:val="en-US" w:bidi="de-DE"/>
        </w:rPr>
        <w:t>In</w:t>
      </w:r>
      <w:r w:rsidRPr="00224F5C">
        <w:rPr>
          <w:rFonts w:ascii="Times New Roman" w:hAnsi="Times New Roman" w:cs="Times New Roman"/>
          <w:lang w:val="en-US" w:bidi="de-DE"/>
        </w:rPr>
        <w:t xml:space="preserve"> case of incongruent audiovisual stimulation (A2V1), </w:t>
      </w:r>
      <w:r w:rsidR="004C2586" w:rsidRPr="00224F5C">
        <w:rPr>
          <w:rFonts w:ascii="Times New Roman" w:hAnsi="Times New Roman" w:cs="Times New Roman"/>
          <w:lang w:val="en-US" w:bidi="de-DE"/>
        </w:rPr>
        <w:t>an error indicates the perception of the illusion, and therefore reduced accuracy indicates increased illusion rates</w:t>
      </w:r>
      <w:r w:rsidRPr="00224F5C">
        <w:rPr>
          <w:rFonts w:ascii="Times New Roman" w:hAnsi="Times New Roman" w:cs="Times New Roman"/>
          <w:lang w:val="en-US" w:bidi="de-DE"/>
        </w:rPr>
        <w:t>. For both dependent variables, repeated-measures one-way ANOVAs were performed</w:t>
      </w:r>
      <w:r w:rsidR="00BC7767" w:rsidRPr="00224F5C">
        <w:rPr>
          <w:rFonts w:ascii="Times New Roman" w:hAnsi="Times New Roman" w:cs="Times New Roman"/>
          <w:lang w:val="en-US" w:bidi="de-DE"/>
        </w:rPr>
        <w:t xml:space="preserve"> with a focus on the stimuli eliciting the SIFI (A2V1)</w:t>
      </w:r>
      <w:r w:rsidRPr="00224F5C">
        <w:rPr>
          <w:rFonts w:ascii="Times New Roman" w:hAnsi="Times New Roman" w:cs="Times New Roman"/>
          <w:lang w:val="en-US" w:bidi="de-DE"/>
        </w:rPr>
        <w:t>. The Mauchly test was used to verify the assumption of sphericity and the Greenhouse-</w:t>
      </w:r>
      <w:proofErr w:type="spellStart"/>
      <w:r w:rsidRPr="00224F5C">
        <w:rPr>
          <w:rFonts w:ascii="Times New Roman" w:hAnsi="Times New Roman" w:cs="Times New Roman"/>
          <w:lang w:val="en-US" w:bidi="de-DE"/>
        </w:rPr>
        <w:t>Geisser</w:t>
      </w:r>
      <w:proofErr w:type="spellEnd"/>
      <w:r w:rsidRPr="00224F5C">
        <w:rPr>
          <w:rFonts w:ascii="Times New Roman" w:hAnsi="Times New Roman" w:cs="Times New Roman"/>
          <w:lang w:val="en-US" w:bidi="de-DE"/>
        </w:rPr>
        <w:t xml:space="preserve"> correction was </w:t>
      </w:r>
      <w:proofErr w:type="gramStart"/>
      <w:r w:rsidRPr="00224F5C">
        <w:rPr>
          <w:rFonts w:ascii="Times New Roman" w:hAnsi="Times New Roman" w:cs="Times New Roman"/>
          <w:lang w:val="en-US" w:bidi="de-DE"/>
        </w:rPr>
        <w:t>applied</w:t>
      </w:r>
      <w:proofErr w:type="gramEnd"/>
      <w:r w:rsidRPr="00224F5C">
        <w:rPr>
          <w:rFonts w:ascii="Times New Roman" w:hAnsi="Times New Roman" w:cs="Times New Roman"/>
          <w:lang w:val="en-US" w:bidi="de-DE"/>
        </w:rPr>
        <w:t xml:space="preserve"> when </w:t>
      </w:r>
      <w:r w:rsidR="008B6914" w:rsidRPr="00224F5C">
        <w:rPr>
          <w:rFonts w:ascii="Times New Roman" w:hAnsi="Times New Roman" w:cs="Times New Roman"/>
          <w:lang w:val="en-US" w:bidi="de-DE"/>
        </w:rPr>
        <w:t>necessary,</w:t>
      </w:r>
      <w:r w:rsidRPr="00224F5C">
        <w:rPr>
          <w:rFonts w:ascii="Times New Roman" w:hAnsi="Times New Roman" w:cs="Times New Roman"/>
          <w:lang w:val="en-US" w:bidi="de-DE"/>
        </w:rPr>
        <w:t xml:space="preserve"> to correct for non-sphericity. For these cases, the corrected degrees of freedom and p-values are reported. </w:t>
      </w:r>
      <w:r w:rsidR="008B6914" w:rsidRPr="00224F5C">
        <w:rPr>
          <w:rFonts w:ascii="Times New Roman" w:hAnsi="Times New Roman" w:cs="Times New Roman"/>
          <w:lang w:val="en-US" w:bidi="de-DE"/>
        </w:rPr>
        <w:t>Generalized eta squared is used as a measure of effect sizes (</w:t>
      </w:r>
      <w:proofErr w:type="spellStart"/>
      <w:r w:rsidR="008B6914" w:rsidRPr="00224F5C">
        <w:rPr>
          <w:rFonts w:ascii="Times New Roman" w:hAnsi="Times New Roman" w:cs="Times New Roman"/>
          <w:lang w:val="en-US" w:bidi="de-DE"/>
        </w:rPr>
        <w:t>Bakeman</w:t>
      </w:r>
      <w:proofErr w:type="spellEnd"/>
      <w:r w:rsidR="008B6914" w:rsidRPr="00224F5C">
        <w:rPr>
          <w:rFonts w:ascii="Times New Roman" w:hAnsi="Times New Roman" w:cs="Times New Roman"/>
          <w:lang w:val="en-US" w:bidi="de-DE"/>
        </w:rPr>
        <w:t xml:space="preserve">, 2005). </w:t>
      </w:r>
      <w:r w:rsidRPr="00224F5C">
        <w:rPr>
          <w:rFonts w:ascii="Times New Roman" w:hAnsi="Times New Roman" w:cs="Times New Roman"/>
          <w:lang w:val="en-US" w:bidi="de-DE"/>
        </w:rPr>
        <w:t>Further analys</w:t>
      </w:r>
      <w:r w:rsidR="00B12300" w:rsidRPr="00224F5C">
        <w:rPr>
          <w:rFonts w:ascii="Times New Roman" w:hAnsi="Times New Roman" w:cs="Times New Roman"/>
          <w:lang w:val="en-US" w:bidi="de-DE"/>
        </w:rPr>
        <w:t>e</w:t>
      </w:r>
      <w:r w:rsidRPr="00224F5C">
        <w:rPr>
          <w:rFonts w:ascii="Times New Roman" w:hAnsi="Times New Roman" w:cs="Times New Roman"/>
          <w:lang w:val="en-US" w:bidi="de-DE"/>
        </w:rPr>
        <w:t xml:space="preserve">s of the significant effects </w:t>
      </w:r>
      <w:r w:rsidR="00B12300" w:rsidRPr="00224F5C">
        <w:rPr>
          <w:rFonts w:ascii="Times New Roman" w:hAnsi="Times New Roman" w:cs="Times New Roman"/>
          <w:lang w:val="en-US" w:bidi="de-DE"/>
        </w:rPr>
        <w:t>were</w:t>
      </w:r>
      <w:r w:rsidRPr="00224F5C">
        <w:rPr>
          <w:rFonts w:ascii="Times New Roman" w:hAnsi="Times New Roman" w:cs="Times New Roman"/>
          <w:lang w:val="en-US" w:bidi="de-DE"/>
        </w:rPr>
        <w:t xml:space="preserve"> performed using post-hoc paired t-tests.</w:t>
      </w:r>
    </w:p>
    <w:p w14:paraId="5AB19B91" w14:textId="23C04B92" w:rsidR="00D513A3" w:rsidRPr="00224F5C" w:rsidRDefault="00D513A3"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If the data were not normally distributed (failing the Lilliefors test for normality of distribution) they were rank-ordered prior to the ANOVAs (Conover and Iman, 1981), and post-hoc Wilcoxon signed-rank tests were used to evaluate differences between conditions. The Holm-Bonferroni correction (Holm, 1979) was applied for the all the post-hoc pairwise comparisons. An alpha level of 0.05 </w:t>
      </w:r>
      <w:r w:rsidR="00684697" w:rsidRPr="00224F5C">
        <w:rPr>
          <w:rFonts w:ascii="Times New Roman" w:hAnsi="Times New Roman" w:cs="Times New Roman"/>
          <w:lang w:val="en-US" w:bidi="de-DE"/>
        </w:rPr>
        <w:t>was</w:t>
      </w:r>
      <w:r w:rsidRPr="00224F5C">
        <w:rPr>
          <w:rFonts w:ascii="Times New Roman" w:hAnsi="Times New Roman" w:cs="Times New Roman"/>
          <w:lang w:val="en-US" w:bidi="de-DE"/>
        </w:rPr>
        <w:t xml:space="preserve"> used for all statistical tests.</w:t>
      </w:r>
    </w:p>
    <w:p w14:paraId="196E122D" w14:textId="2B39E728" w:rsidR="00607E84" w:rsidRPr="00224F5C" w:rsidRDefault="00607E84" w:rsidP="00052C20">
      <w:pPr>
        <w:pStyle w:val="berschrift3"/>
        <w:spacing w:line="480" w:lineRule="auto"/>
        <w:rPr>
          <w:rStyle w:val="berschrift3Zchn"/>
          <w:rFonts w:ascii="Times New Roman" w:hAnsi="Times New Roman" w:cs="Times New Roman"/>
          <w:b/>
          <w:lang w:val="en-US" w:bidi="de-DE"/>
        </w:rPr>
      </w:pPr>
      <w:r w:rsidRPr="00224F5C">
        <w:rPr>
          <w:rStyle w:val="berschrift3Zchn"/>
          <w:rFonts w:ascii="Times New Roman" w:hAnsi="Times New Roman" w:cs="Times New Roman"/>
          <w:b/>
          <w:bCs/>
          <w:lang w:val="en-US"/>
        </w:rPr>
        <w:lastRenderedPageBreak/>
        <w:t>Results</w:t>
      </w:r>
      <w:r w:rsidRPr="00224F5C">
        <w:rPr>
          <w:rStyle w:val="berschrift3Zchn"/>
          <w:rFonts w:ascii="Times New Roman" w:hAnsi="Times New Roman" w:cs="Times New Roman"/>
          <w:b/>
          <w:lang w:val="en-US" w:bidi="de-DE"/>
        </w:rPr>
        <w:t>.</w:t>
      </w:r>
    </w:p>
    <w:p w14:paraId="42DA49A7" w14:textId="13D8EFA3" w:rsidR="008B6914" w:rsidRPr="00224F5C" w:rsidRDefault="008B69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the second experiment, we examined the </w:t>
      </w:r>
      <w:r w:rsidR="00BC7767" w:rsidRPr="00224F5C">
        <w:rPr>
          <w:rFonts w:ascii="Times New Roman" w:hAnsi="Times New Roman" w:cs="Times New Roman"/>
          <w:lang w:val="en-US" w:bidi="de-DE"/>
        </w:rPr>
        <w:t>illusion rate</w:t>
      </w:r>
      <w:r w:rsidRPr="00224F5C">
        <w:rPr>
          <w:rFonts w:ascii="Times New Roman" w:hAnsi="Times New Roman" w:cs="Times New Roman"/>
          <w:lang w:val="en-US" w:bidi="de-DE"/>
        </w:rPr>
        <w:t xml:space="preserve"> and reaction times to incongruent audiovisual stimuli in the sound-induced flash illusion with and without different levels of white noise stimulation. </w:t>
      </w:r>
      <w:r w:rsidR="00BC7767" w:rsidRPr="00224F5C">
        <w:rPr>
          <w:rFonts w:ascii="Times New Roman" w:hAnsi="Times New Roman" w:cs="Times New Roman"/>
          <w:lang w:val="en-US" w:bidi="de-DE"/>
        </w:rPr>
        <w:t xml:space="preserve">Importantly, the illusion rate is the inverse of the accuracy. </w:t>
      </w:r>
      <w:r w:rsidRPr="00224F5C">
        <w:rPr>
          <w:rFonts w:ascii="Times New Roman" w:hAnsi="Times New Roman" w:cs="Times New Roman"/>
          <w:lang w:val="en-US" w:bidi="de-DE"/>
        </w:rPr>
        <w:t>To this end, we computed repeated-measures one-way ANOVAs with the factor Noise (no white noise</w:t>
      </w:r>
      <w:r w:rsidR="000C2FB2" w:rsidRPr="00224F5C">
        <w:rPr>
          <w:rFonts w:ascii="Times New Roman" w:hAnsi="Times New Roman" w:cs="Times New Roman"/>
          <w:lang w:val="en-US" w:bidi="de-DE"/>
        </w:rPr>
        <w:t xml:space="preserve"> in the baseline</w:t>
      </w:r>
      <w:r w:rsidRPr="00224F5C">
        <w:rPr>
          <w:rFonts w:ascii="Times New Roman" w:hAnsi="Times New Roman" w:cs="Times New Roman"/>
          <w:lang w:val="en-US" w:bidi="de-DE"/>
        </w:rPr>
        <w:t xml:space="preserve">, and </w:t>
      </w:r>
      <w:r w:rsidR="000C2FB2" w:rsidRPr="00224F5C">
        <w:rPr>
          <w:rFonts w:ascii="Times New Roman" w:hAnsi="Times New Roman" w:cs="Times New Roman"/>
          <w:lang w:val="en-US" w:bidi="de-DE"/>
        </w:rPr>
        <w:t xml:space="preserve">seven </w:t>
      </w:r>
      <w:r w:rsidR="000C2FB2" w:rsidRPr="00224F5C">
        <w:rPr>
          <w:rFonts w:ascii="Times New Roman" w:hAnsi="Times New Roman" w:cs="Times New Roman"/>
          <w:lang w:val="en-US"/>
        </w:rPr>
        <w:t>levels</w:t>
      </w:r>
      <w:r w:rsidR="000C2FB2" w:rsidRPr="00224F5C">
        <w:rPr>
          <w:rFonts w:ascii="Times New Roman" w:hAnsi="Times New Roman" w:cs="Times New Roman"/>
          <w:lang w:val="en-US" w:bidi="de-DE"/>
        </w:rPr>
        <w:t xml:space="preserve"> of white noise loudness</w:t>
      </w:r>
      <w:r w:rsidRPr="00224F5C">
        <w:rPr>
          <w:rFonts w:ascii="Times New Roman" w:hAnsi="Times New Roman" w:cs="Times New Roman"/>
          <w:lang w:val="en-US" w:bidi="de-DE"/>
        </w:rPr>
        <w:t>).</w:t>
      </w:r>
    </w:p>
    <w:p w14:paraId="2EBBFFB9" w14:textId="77777777" w:rsidR="00607E84" w:rsidRPr="00224F5C" w:rsidRDefault="00607E84" w:rsidP="00052C20">
      <w:pPr>
        <w:pStyle w:val="berschrift4"/>
        <w:spacing w:line="480" w:lineRule="auto"/>
        <w:rPr>
          <w:rStyle w:val="berschrift4Zchn"/>
          <w:rFonts w:ascii="Times New Roman" w:hAnsi="Times New Roman" w:cs="Times New Roman"/>
          <w:b/>
          <w:bCs/>
          <w:i/>
          <w:iCs/>
          <w:lang w:val="en-US" w:bidi="de-DE"/>
        </w:rPr>
      </w:pPr>
      <w:r w:rsidRPr="00224F5C">
        <w:rPr>
          <w:rFonts w:ascii="Times New Roman" w:hAnsi="Times New Roman" w:cs="Times New Roman"/>
          <w:lang w:val="en-US"/>
        </w:rPr>
        <w:t>Accuracy</w:t>
      </w:r>
      <w:r w:rsidRPr="00224F5C">
        <w:rPr>
          <w:rStyle w:val="berschrift4Zchn"/>
          <w:rFonts w:ascii="Times New Roman" w:hAnsi="Times New Roman" w:cs="Times New Roman"/>
          <w:b/>
          <w:i/>
          <w:lang w:val="en-US" w:bidi="de-DE"/>
        </w:rPr>
        <w:t>.</w:t>
      </w:r>
    </w:p>
    <w:p w14:paraId="0913A003" w14:textId="709DD7CD" w:rsidR="000C2FB2" w:rsidRPr="00224F5C" w:rsidRDefault="004C0765"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Illusion rates in the incongruent A2V1 condition were not normally distributed and therefore rank transformed. </w:t>
      </w:r>
      <w:r w:rsidR="000C2FB2" w:rsidRPr="00224F5C">
        <w:rPr>
          <w:rFonts w:ascii="Times New Roman" w:hAnsi="Times New Roman" w:cs="Times New Roman"/>
          <w:lang w:val="en-US" w:bidi="de-DE"/>
        </w:rPr>
        <w:t>In the analysis of illusion rates, we found a main effect of Noise (</w:t>
      </w:r>
      <w:proofErr w:type="gramStart"/>
      <w:r w:rsidR="000C2FB2" w:rsidRPr="00224F5C">
        <w:rPr>
          <w:rFonts w:ascii="Times New Roman" w:hAnsi="Times New Roman" w:cs="Times New Roman"/>
          <w:lang w:val="en-US" w:bidi="de-DE"/>
        </w:rPr>
        <w:t>F(</w:t>
      </w:r>
      <w:proofErr w:type="gramEnd"/>
      <w:r w:rsidR="00144C67" w:rsidRPr="00224F5C">
        <w:rPr>
          <w:rFonts w:ascii="Times New Roman" w:hAnsi="Times New Roman" w:cs="Times New Roman"/>
          <w:lang w:val="en-US" w:bidi="de-DE"/>
        </w:rPr>
        <w:t>4.41</w:t>
      </w:r>
      <w:r w:rsidR="000C2FB2" w:rsidRPr="00224F5C">
        <w:rPr>
          <w:rFonts w:ascii="Times New Roman" w:hAnsi="Times New Roman" w:cs="Times New Roman"/>
          <w:lang w:val="en-US" w:bidi="de-DE"/>
        </w:rPr>
        <w:t>,</w:t>
      </w:r>
      <w:r w:rsidR="00144C67" w:rsidRPr="00224F5C">
        <w:rPr>
          <w:rFonts w:ascii="Times New Roman" w:hAnsi="Times New Roman" w:cs="Times New Roman"/>
          <w:lang w:val="en-US" w:bidi="de-DE"/>
        </w:rPr>
        <w:t>83.79</w:t>
      </w:r>
      <w:r w:rsidR="000C2FB2" w:rsidRPr="00224F5C">
        <w:rPr>
          <w:rFonts w:ascii="Times New Roman" w:hAnsi="Times New Roman" w:cs="Times New Roman"/>
          <w:lang w:val="en-US" w:bidi="de-DE"/>
        </w:rPr>
        <w:t xml:space="preserve">) = </w:t>
      </w:r>
      <w:r w:rsidR="00144C67" w:rsidRPr="00224F5C">
        <w:rPr>
          <w:rFonts w:ascii="Times New Roman" w:hAnsi="Times New Roman" w:cs="Times New Roman"/>
          <w:lang w:val="en-US" w:bidi="de-DE"/>
        </w:rPr>
        <w:t>6.22</w:t>
      </w:r>
      <w:r w:rsidR="000C2FB2" w:rsidRPr="00224F5C">
        <w:rPr>
          <w:rFonts w:ascii="Times New Roman" w:hAnsi="Times New Roman" w:cs="Times New Roman"/>
          <w:lang w:val="en-US" w:bidi="de-DE"/>
        </w:rPr>
        <w:t xml:space="preserve">, </w:t>
      </w:r>
      <w:proofErr w:type="spellStart"/>
      <w:r w:rsidR="000C2FB2"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0C2FB2" w:rsidRPr="00224F5C">
        <w:rPr>
          <w:rFonts w:ascii="Times New Roman" w:hAnsi="Times New Roman" w:cs="Times New Roman"/>
          <w:lang w:val="en-US" w:bidi="de-DE"/>
        </w:rPr>
        <w:t xml:space="preserve"> &lt; 0.001, </w:t>
      </w:r>
      <w:r w:rsidR="000C2FB2" w:rsidRPr="00224F5C">
        <w:rPr>
          <w:rFonts w:ascii="Times New Roman" w:hAnsi="Times New Roman" w:cs="Times New Roman"/>
          <w:lang w:val="en-US" w:bidi="de-DE"/>
        </w:rPr>
        <w:sym w:font="Symbol" w:char="F068"/>
      </w:r>
      <w:r w:rsidR="000C2FB2" w:rsidRPr="00224F5C">
        <w:rPr>
          <w:rFonts w:ascii="Times New Roman" w:hAnsi="Times New Roman" w:cs="Times New Roman"/>
          <w:vertAlign w:val="superscript"/>
          <w:lang w:val="en-US" w:bidi="de-DE"/>
        </w:rPr>
        <w:t>2</w:t>
      </w:r>
      <w:r w:rsidR="000C2FB2" w:rsidRPr="00224F5C">
        <w:rPr>
          <w:rFonts w:ascii="Times New Roman" w:hAnsi="Times New Roman" w:cs="Times New Roman"/>
          <w:vertAlign w:val="subscript"/>
          <w:lang w:val="en-US" w:bidi="de-DE"/>
        </w:rPr>
        <w:t>G</w:t>
      </w:r>
      <w:r w:rsidR="000C2FB2" w:rsidRPr="00224F5C">
        <w:rPr>
          <w:rFonts w:ascii="Times New Roman" w:hAnsi="Times New Roman" w:cs="Times New Roman"/>
          <w:lang w:val="en-US" w:bidi="de-DE"/>
        </w:rPr>
        <w:t xml:space="preserve"> = 0.</w:t>
      </w:r>
      <w:r w:rsidR="00144C67" w:rsidRPr="00224F5C">
        <w:rPr>
          <w:rFonts w:ascii="Times New Roman" w:hAnsi="Times New Roman" w:cs="Times New Roman"/>
          <w:lang w:val="en-US" w:bidi="de-DE"/>
        </w:rPr>
        <w:t>0</w:t>
      </w:r>
      <w:r w:rsidR="000C2FB2" w:rsidRPr="00224F5C">
        <w:rPr>
          <w:rFonts w:ascii="Times New Roman" w:hAnsi="Times New Roman" w:cs="Times New Roman"/>
          <w:lang w:val="en-US" w:bidi="de-DE"/>
        </w:rPr>
        <w:t xml:space="preserve">76), indicating </w:t>
      </w:r>
      <w:r w:rsidR="00144C67" w:rsidRPr="00224F5C">
        <w:rPr>
          <w:rFonts w:ascii="Times New Roman" w:hAnsi="Times New Roman" w:cs="Times New Roman"/>
          <w:lang w:val="en-US" w:bidi="de-DE"/>
        </w:rPr>
        <w:t xml:space="preserve">lower illusion rates, i.e. </w:t>
      </w:r>
      <w:r w:rsidR="000C2FB2" w:rsidRPr="00224F5C">
        <w:rPr>
          <w:rFonts w:ascii="Times New Roman" w:hAnsi="Times New Roman" w:cs="Times New Roman"/>
          <w:lang w:val="en-US" w:bidi="de-DE"/>
        </w:rPr>
        <w:t xml:space="preserve">higher accuracy for </w:t>
      </w:r>
      <w:r w:rsidR="00144C67" w:rsidRPr="00224F5C">
        <w:rPr>
          <w:rFonts w:ascii="Times New Roman" w:hAnsi="Times New Roman" w:cs="Times New Roman"/>
          <w:lang w:val="en-US" w:bidi="de-DE"/>
        </w:rPr>
        <w:t>white noise stimulation</w:t>
      </w:r>
      <w:r w:rsidR="000C2FB2" w:rsidRPr="00224F5C">
        <w:rPr>
          <w:rFonts w:ascii="Times New Roman" w:hAnsi="Times New Roman" w:cs="Times New Roman"/>
          <w:lang w:val="en-US" w:bidi="de-DE"/>
        </w:rPr>
        <w:t xml:space="preserve"> (Figure </w:t>
      </w:r>
      <w:r w:rsidR="00EF4033" w:rsidRPr="00224F5C">
        <w:rPr>
          <w:rFonts w:ascii="Times New Roman" w:hAnsi="Times New Roman" w:cs="Times New Roman"/>
          <w:lang w:val="en-US" w:bidi="de-DE"/>
        </w:rPr>
        <w:t>5</w:t>
      </w:r>
      <w:r w:rsidR="000F6DEC" w:rsidRPr="00224F5C">
        <w:rPr>
          <w:rFonts w:ascii="Times New Roman" w:hAnsi="Times New Roman" w:cs="Times New Roman"/>
          <w:lang w:val="en-US" w:bidi="de-DE"/>
        </w:rPr>
        <w:t>, Table 2</w:t>
      </w:r>
      <w:r w:rsidR="000C2FB2" w:rsidRPr="00224F5C">
        <w:rPr>
          <w:rFonts w:ascii="Times New Roman" w:hAnsi="Times New Roman" w:cs="Times New Roman"/>
          <w:lang w:val="en-US" w:bidi="de-DE"/>
        </w:rPr>
        <w:t xml:space="preserve">). Further </w:t>
      </w:r>
      <w:r w:rsidR="00E44D75" w:rsidRPr="00224F5C">
        <w:rPr>
          <w:rFonts w:ascii="Times New Roman" w:hAnsi="Times New Roman" w:cs="Times New Roman"/>
          <w:lang w:val="en-US" w:bidi="de-DE"/>
        </w:rPr>
        <w:t>comparisons</w:t>
      </w:r>
      <w:r w:rsidR="000C2FB2" w:rsidRPr="00224F5C">
        <w:rPr>
          <w:rFonts w:ascii="Times New Roman" w:hAnsi="Times New Roman" w:cs="Times New Roman"/>
          <w:lang w:val="en-US" w:bidi="de-DE"/>
        </w:rPr>
        <w:t xml:space="preserve"> </w:t>
      </w:r>
      <w:r w:rsidR="00144C67" w:rsidRPr="00224F5C">
        <w:rPr>
          <w:rFonts w:ascii="Times New Roman" w:hAnsi="Times New Roman" w:cs="Times New Roman"/>
          <w:lang w:val="en-US" w:bidi="de-DE"/>
        </w:rPr>
        <w:t>between the conditions using</w:t>
      </w:r>
      <w:r w:rsidR="000C2FB2" w:rsidRPr="00224F5C">
        <w:rPr>
          <w:rFonts w:ascii="Times New Roman" w:hAnsi="Times New Roman" w:cs="Times New Roman"/>
          <w:lang w:val="en-US" w:bidi="de-DE"/>
        </w:rPr>
        <w:t xml:space="preserve"> Wilcoxon signed-rank test</w:t>
      </w:r>
      <w:r w:rsidR="00E44D75" w:rsidRPr="00224F5C">
        <w:rPr>
          <w:rFonts w:ascii="Times New Roman" w:hAnsi="Times New Roman" w:cs="Times New Roman"/>
          <w:lang w:val="en-US" w:bidi="de-DE"/>
        </w:rPr>
        <w:t>s</w:t>
      </w:r>
      <w:r w:rsidR="000C2FB2" w:rsidRPr="00224F5C">
        <w:rPr>
          <w:rFonts w:ascii="Times New Roman" w:hAnsi="Times New Roman" w:cs="Times New Roman"/>
          <w:lang w:val="en-US" w:bidi="de-DE"/>
        </w:rPr>
        <w:t xml:space="preserve"> </w:t>
      </w:r>
      <w:r w:rsidR="009D286B" w:rsidRPr="00224F5C">
        <w:rPr>
          <w:rFonts w:ascii="Times New Roman" w:hAnsi="Times New Roman" w:cs="Times New Roman"/>
          <w:lang w:val="en-US" w:bidi="de-DE"/>
        </w:rPr>
        <w:t xml:space="preserve">with Bonferroni correction for multiple comparisons </w:t>
      </w:r>
      <w:r w:rsidR="000C2FB2" w:rsidRPr="00224F5C">
        <w:rPr>
          <w:rFonts w:ascii="Times New Roman" w:hAnsi="Times New Roman" w:cs="Times New Roman"/>
          <w:lang w:val="en-US" w:bidi="de-DE"/>
        </w:rPr>
        <w:t xml:space="preserve">revealed </w:t>
      </w:r>
      <w:r w:rsidR="00B40A75" w:rsidRPr="00224F5C">
        <w:rPr>
          <w:rFonts w:ascii="Times New Roman" w:hAnsi="Times New Roman" w:cs="Times New Roman"/>
          <w:lang w:val="en-US" w:bidi="de-DE"/>
        </w:rPr>
        <w:t>lower illusion rate</w:t>
      </w:r>
      <w:r w:rsidR="00E44D75" w:rsidRPr="00224F5C">
        <w:rPr>
          <w:rFonts w:ascii="Times New Roman" w:hAnsi="Times New Roman" w:cs="Times New Roman"/>
          <w:lang w:val="en-US" w:bidi="de-DE"/>
        </w:rPr>
        <w:t>s</w:t>
      </w:r>
      <w:r w:rsidR="00B40A75" w:rsidRPr="00224F5C">
        <w:rPr>
          <w:rFonts w:ascii="Times New Roman" w:hAnsi="Times New Roman" w:cs="Times New Roman"/>
          <w:lang w:val="en-US" w:bidi="de-DE"/>
        </w:rPr>
        <w:t xml:space="preserve"> in the second</w:t>
      </w:r>
      <w:r w:rsidR="000C2FB2" w:rsidRPr="00224F5C">
        <w:rPr>
          <w:rFonts w:ascii="Times New Roman" w:hAnsi="Times New Roman" w:cs="Times New Roman"/>
          <w:lang w:val="en-US" w:bidi="de-DE"/>
        </w:rPr>
        <w:t xml:space="preserve"> (V = </w:t>
      </w:r>
      <w:r w:rsidR="009D286B" w:rsidRPr="00224F5C">
        <w:rPr>
          <w:rFonts w:ascii="Times New Roman" w:hAnsi="Times New Roman" w:cs="Times New Roman"/>
          <w:lang w:val="en-US" w:bidi="de-DE"/>
        </w:rPr>
        <w:t>136</w:t>
      </w:r>
      <w:r w:rsidR="000C2FB2" w:rsidRPr="00224F5C">
        <w:rPr>
          <w:rFonts w:ascii="Times New Roman" w:hAnsi="Times New Roman" w:cs="Times New Roman"/>
          <w:lang w:val="en-US" w:bidi="de-DE"/>
        </w:rPr>
        <w:t>, p = 0.0</w:t>
      </w:r>
      <w:r w:rsidR="009D286B" w:rsidRPr="00224F5C">
        <w:rPr>
          <w:rFonts w:ascii="Times New Roman" w:hAnsi="Times New Roman" w:cs="Times New Roman"/>
          <w:lang w:val="en-US" w:bidi="de-DE"/>
        </w:rPr>
        <w:t>13</w:t>
      </w:r>
      <w:r w:rsidR="00B40A75" w:rsidRPr="00224F5C">
        <w:rPr>
          <w:rFonts w:ascii="Times New Roman" w:hAnsi="Times New Roman" w:cs="Times New Roman"/>
          <w:lang w:val="en-US" w:bidi="de-DE"/>
        </w:rPr>
        <w:t>)</w:t>
      </w:r>
      <w:r w:rsidR="000C2FB2" w:rsidRPr="00224F5C">
        <w:rPr>
          <w:rFonts w:ascii="Times New Roman" w:hAnsi="Times New Roman" w:cs="Times New Roman"/>
          <w:lang w:val="en-US" w:bidi="de-DE"/>
        </w:rPr>
        <w:t xml:space="preserve">, </w:t>
      </w:r>
      <w:r w:rsidR="00B40A75" w:rsidRPr="00224F5C">
        <w:rPr>
          <w:rFonts w:ascii="Times New Roman" w:hAnsi="Times New Roman" w:cs="Times New Roman"/>
          <w:lang w:val="en-US" w:bidi="de-DE"/>
        </w:rPr>
        <w:t>third</w:t>
      </w:r>
      <w:r w:rsidR="009D286B" w:rsidRPr="00224F5C">
        <w:rPr>
          <w:rFonts w:ascii="Times New Roman" w:hAnsi="Times New Roman" w:cs="Times New Roman"/>
          <w:lang w:val="en-US" w:bidi="de-DE"/>
        </w:rPr>
        <w:t xml:space="preserve"> (V = 151, p = 0.013)</w:t>
      </w:r>
      <w:r w:rsidR="00B40A75" w:rsidRPr="00224F5C">
        <w:rPr>
          <w:rFonts w:ascii="Times New Roman" w:hAnsi="Times New Roman" w:cs="Times New Roman"/>
          <w:lang w:val="en-US" w:bidi="de-DE"/>
        </w:rPr>
        <w:t>, fourth</w:t>
      </w:r>
      <w:r w:rsidR="009D286B" w:rsidRPr="00224F5C">
        <w:rPr>
          <w:rFonts w:ascii="Times New Roman" w:hAnsi="Times New Roman" w:cs="Times New Roman"/>
          <w:lang w:val="en-US" w:bidi="de-DE"/>
        </w:rPr>
        <w:t xml:space="preserve"> (V = 135, p = 0.016)</w:t>
      </w:r>
      <w:r w:rsidR="00B40A75" w:rsidRPr="00224F5C">
        <w:rPr>
          <w:rFonts w:ascii="Times New Roman" w:hAnsi="Times New Roman" w:cs="Times New Roman"/>
          <w:lang w:val="en-US" w:bidi="de-DE"/>
        </w:rPr>
        <w:t xml:space="preserve"> and sixth </w:t>
      </w:r>
      <w:r w:rsidR="009D286B" w:rsidRPr="00224F5C">
        <w:rPr>
          <w:rFonts w:ascii="Times New Roman" w:hAnsi="Times New Roman" w:cs="Times New Roman"/>
          <w:lang w:val="en-US" w:bidi="de-DE"/>
        </w:rPr>
        <w:t xml:space="preserve">(V = 135, p = 0.016) </w:t>
      </w:r>
      <w:r w:rsidR="00B40A75" w:rsidRPr="00224F5C">
        <w:rPr>
          <w:rFonts w:ascii="Times New Roman" w:hAnsi="Times New Roman" w:cs="Times New Roman"/>
          <w:lang w:val="en-US" w:bidi="de-DE"/>
        </w:rPr>
        <w:t>noise level</w:t>
      </w:r>
      <w:r w:rsidR="00E44D75" w:rsidRPr="00224F5C">
        <w:rPr>
          <w:rFonts w:ascii="Times New Roman" w:hAnsi="Times New Roman" w:cs="Times New Roman"/>
          <w:lang w:val="en-US" w:bidi="de-DE"/>
        </w:rPr>
        <w:t xml:space="preserve"> compared to the baseline condition</w:t>
      </w:r>
      <w:r w:rsidR="000C2FB2" w:rsidRPr="00224F5C">
        <w:rPr>
          <w:rFonts w:ascii="Times New Roman" w:hAnsi="Times New Roman" w:cs="Times New Roman"/>
          <w:lang w:val="en-US" w:bidi="de-DE"/>
        </w:rPr>
        <w:t>.</w:t>
      </w:r>
      <w:r w:rsidR="009D286B" w:rsidRPr="00224F5C">
        <w:rPr>
          <w:rFonts w:ascii="Times New Roman" w:hAnsi="Times New Roman" w:cs="Times New Roman"/>
          <w:lang w:val="en-US" w:bidi="de-DE"/>
        </w:rPr>
        <w:t xml:space="preserve"> </w:t>
      </w:r>
      <w:r w:rsidR="00737510" w:rsidRPr="00224F5C">
        <w:rPr>
          <w:rFonts w:ascii="Times New Roman" w:hAnsi="Times New Roman" w:cs="Times New Roman"/>
          <w:lang w:val="en-US" w:bidi="de-DE"/>
        </w:rPr>
        <w:t xml:space="preserve">All other comparisons, and the comparisons between the noise levels were not significant. </w:t>
      </w:r>
      <w:r w:rsidR="00653C76" w:rsidRPr="00224F5C">
        <w:rPr>
          <w:rFonts w:ascii="Times New Roman" w:hAnsi="Times New Roman" w:cs="Times New Roman"/>
          <w:lang w:val="en-US" w:bidi="de-DE"/>
        </w:rPr>
        <w:t>We further explored t</w:t>
      </w:r>
      <w:r w:rsidR="00CC26A7" w:rsidRPr="00224F5C">
        <w:rPr>
          <w:rFonts w:ascii="Times New Roman" w:hAnsi="Times New Roman" w:cs="Times New Roman"/>
          <w:lang w:val="en-US" w:bidi="de-DE"/>
        </w:rPr>
        <w:t xml:space="preserve">he </w:t>
      </w:r>
      <w:r w:rsidR="00653C76" w:rsidRPr="00224F5C">
        <w:rPr>
          <w:rFonts w:ascii="Times New Roman" w:hAnsi="Times New Roman" w:cs="Times New Roman"/>
          <w:lang w:val="en-US" w:bidi="de-DE"/>
        </w:rPr>
        <w:t>influence of the noise level on the illusion rate using linear mixed effect models (package ‘</w:t>
      </w:r>
      <w:proofErr w:type="spellStart"/>
      <w:r w:rsidR="00653C76" w:rsidRPr="00224F5C">
        <w:rPr>
          <w:rFonts w:ascii="Times New Roman" w:hAnsi="Times New Roman" w:cs="Times New Roman"/>
          <w:lang w:val="en-US" w:bidi="de-DE"/>
        </w:rPr>
        <w:t>nlme</w:t>
      </w:r>
      <w:proofErr w:type="spellEnd"/>
      <w:r w:rsidR="00653C76" w:rsidRPr="00224F5C">
        <w:rPr>
          <w:rFonts w:ascii="Times New Roman" w:hAnsi="Times New Roman" w:cs="Times New Roman"/>
          <w:lang w:val="en-US" w:bidi="de-DE"/>
        </w:rPr>
        <w:t xml:space="preserve">’ in R). A quadratic model </w:t>
      </w:r>
      <w:r w:rsidR="000C6486" w:rsidRPr="00224F5C">
        <w:rPr>
          <w:rFonts w:ascii="Times New Roman" w:hAnsi="Times New Roman" w:cs="Times New Roman"/>
          <w:lang w:val="en-US" w:bidi="de-DE"/>
        </w:rPr>
        <w:t>(</w:t>
      </w:r>
      <w:proofErr w:type="gramStart"/>
      <w:r w:rsidR="000C6486" w:rsidRPr="00224F5C">
        <w:rPr>
          <w:rFonts w:ascii="Times New Roman" w:hAnsi="Times New Roman" w:cs="Times New Roman"/>
          <w:lang w:val="en-US" w:bidi="de-DE"/>
        </w:rPr>
        <w:t>F(</w:t>
      </w:r>
      <w:proofErr w:type="gramEnd"/>
      <w:r w:rsidR="000C6486" w:rsidRPr="00224F5C">
        <w:rPr>
          <w:rFonts w:ascii="Times New Roman" w:hAnsi="Times New Roman" w:cs="Times New Roman"/>
          <w:lang w:val="en-US" w:bidi="de-DE"/>
        </w:rPr>
        <w:t>1,</w:t>
      </w:r>
      <w:r w:rsidR="00030D66" w:rsidRPr="00224F5C">
        <w:rPr>
          <w:rFonts w:ascii="Times New Roman" w:hAnsi="Times New Roman" w:cs="Times New Roman"/>
          <w:lang w:val="en-US" w:bidi="de-DE"/>
        </w:rPr>
        <w:t>13</w:t>
      </w:r>
      <w:r w:rsidR="007B6C88" w:rsidRPr="00224F5C">
        <w:rPr>
          <w:rFonts w:ascii="Times New Roman" w:hAnsi="Times New Roman" w:cs="Times New Roman"/>
          <w:lang w:val="en-US" w:bidi="de-DE"/>
        </w:rPr>
        <w:t>8</w:t>
      </w:r>
      <w:r w:rsidR="00030D66" w:rsidRPr="00224F5C">
        <w:rPr>
          <w:rFonts w:ascii="Times New Roman" w:hAnsi="Times New Roman" w:cs="Times New Roman"/>
          <w:lang w:val="en-US" w:bidi="de-DE"/>
        </w:rPr>
        <w:t xml:space="preserve">) = </w:t>
      </w:r>
      <w:r w:rsidR="007B6C88" w:rsidRPr="00224F5C">
        <w:rPr>
          <w:rFonts w:ascii="Times New Roman" w:hAnsi="Times New Roman" w:cs="Times New Roman"/>
          <w:lang w:val="en-US" w:bidi="de-DE"/>
        </w:rPr>
        <w:t xml:space="preserve">35.43, p &lt; 0.001) </w:t>
      </w:r>
      <w:r w:rsidR="00653C76" w:rsidRPr="00224F5C">
        <w:rPr>
          <w:rFonts w:ascii="Times New Roman" w:hAnsi="Times New Roman" w:cs="Times New Roman"/>
          <w:lang w:val="en-US" w:bidi="de-DE"/>
        </w:rPr>
        <w:t>fit the data better than a linear model</w:t>
      </w:r>
      <w:r w:rsidR="007B6C88" w:rsidRPr="00224F5C">
        <w:rPr>
          <w:rFonts w:ascii="Times New Roman" w:hAnsi="Times New Roman" w:cs="Times New Roman"/>
          <w:lang w:val="en-US" w:bidi="de-DE"/>
        </w:rPr>
        <w:t xml:space="preserve"> (F1,139) = 4.27, p = 0.04)</w:t>
      </w:r>
      <w:r w:rsidR="00653C76" w:rsidRPr="00224F5C">
        <w:rPr>
          <w:rFonts w:ascii="Times New Roman" w:hAnsi="Times New Roman" w:cs="Times New Roman"/>
          <w:lang w:val="en-US" w:bidi="de-DE"/>
        </w:rPr>
        <w:t>, as indicated by the Akaike Information Criterion (</w:t>
      </w:r>
      <w:r w:rsidR="000C6486" w:rsidRPr="00224F5C">
        <w:rPr>
          <w:rFonts w:ascii="Times New Roman" w:hAnsi="Times New Roman" w:cs="Times New Roman"/>
          <w:lang w:val="en-US" w:bidi="de-DE"/>
        </w:rPr>
        <w:t>AIC quadratic model = 153</w:t>
      </w:r>
      <w:r w:rsidR="00030D66" w:rsidRPr="00224F5C">
        <w:rPr>
          <w:rFonts w:ascii="Times New Roman" w:hAnsi="Times New Roman" w:cs="Times New Roman"/>
          <w:lang w:val="en-US" w:bidi="de-DE"/>
        </w:rPr>
        <w:t>7</w:t>
      </w:r>
      <w:r w:rsidR="000C6486" w:rsidRPr="00224F5C">
        <w:rPr>
          <w:rFonts w:ascii="Times New Roman" w:hAnsi="Times New Roman" w:cs="Times New Roman"/>
          <w:lang w:val="en-US" w:bidi="de-DE"/>
        </w:rPr>
        <w:t>.11</w:t>
      </w:r>
      <w:r w:rsidR="007B6C88" w:rsidRPr="00224F5C">
        <w:rPr>
          <w:rFonts w:ascii="Times New Roman" w:hAnsi="Times New Roman" w:cs="Times New Roman"/>
          <w:lang w:val="en-US" w:bidi="de-DE"/>
        </w:rPr>
        <w:t>, AIC linear model = 1564.37</w:t>
      </w:r>
      <w:r w:rsidR="000C6486" w:rsidRPr="00224F5C">
        <w:rPr>
          <w:rFonts w:ascii="Times New Roman" w:hAnsi="Times New Roman" w:cs="Times New Roman"/>
          <w:lang w:val="en-US" w:bidi="de-DE"/>
        </w:rPr>
        <w:t>)</w:t>
      </w:r>
      <w:r w:rsidR="007B6C88" w:rsidRPr="00224F5C">
        <w:rPr>
          <w:rFonts w:ascii="Times New Roman" w:hAnsi="Times New Roman" w:cs="Times New Roman"/>
          <w:lang w:val="en-US" w:bidi="de-DE"/>
        </w:rPr>
        <w:t>, further highlighting the u-shaped relationship between noise level and illusion perception (Table 3).</w:t>
      </w:r>
      <w:r w:rsidR="00653C76" w:rsidRPr="00224F5C">
        <w:rPr>
          <w:rFonts w:ascii="Times New Roman" w:hAnsi="Times New Roman" w:cs="Times New Roman"/>
          <w:lang w:val="en-US" w:bidi="de-DE"/>
        </w:rPr>
        <w:t xml:space="preserve"> </w:t>
      </w:r>
      <w:r w:rsidR="008556B9" w:rsidRPr="00224F5C">
        <w:rPr>
          <w:rFonts w:ascii="Times New Roman" w:hAnsi="Times New Roman" w:cs="Times New Roman"/>
          <w:lang w:val="en-US" w:bidi="de-DE"/>
        </w:rPr>
        <w:t>A</w:t>
      </w:r>
      <w:r w:rsidR="00B5050D" w:rsidRPr="00224F5C">
        <w:rPr>
          <w:rFonts w:ascii="Times New Roman" w:hAnsi="Times New Roman" w:cs="Times New Roman"/>
          <w:lang w:val="en-US" w:bidi="de-DE"/>
        </w:rPr>
        <w:t>ccuracy did not change with white noise stimulation in any other audiovisual stimulus combination.</w:t>
      </w:r>
    </w:p>
    <w:p w14:paraId="38128EDB" w14:textId="77777777" w:rsidR="00607E84" w:rsidRPr="00224F5C" w:rsidRDefault="00607E84" w:rsidP="00052C20">
      <w:pPr>
        <w:pStyle w:val="berschrift4"/>
        <w:spacing w:line="480" w:lineRule="auto"/>
        <w:rPr>
          <w:rStyle w:val="berschrift4Zchn"/>
          <w:rFonts w:ascii="Times New Roman" w:hAnsi="Times New Roman" w:cs="Times New Roman"/>
          <w:b/>
          <w:bCs/>
          <w:i/>
          <w:iCs/>
          <w:color w:val="000000" w:themeColor="text1"/>
          <w:lang w:val="en-US" w:eastAsia="ja-JP" w:bidi="de-DE"/>
        </w:rPr>
      </w:pPr>
      <w:r w:rsidRPr="00224F5C">
        <w:rPr>
          <w:rFonts w:ascii="Times New Roman" w:hAnsi="Times New Roman" w:cs="Times New Roman"/>
          <w:lang w:val="en-US"/>
        </w:rPr>
        <w:lastRenderedPageBreak/>
        <w:t>RTs</w:t>
      </w:r>
      <w:r w:rsidRPr="00224F5C">
        <w:rPr>
          <w:rStyle w:val="berschrift4Zchn"/>
          <w:rFonts w:ascii="Times New Roman" w:hAnsi="Times New Roman" w:cs="Times New Roman"/>
          <w:b/>
          <w:i/>
          <w:lang w:val="en-US" w:bidi="de-DE"/>
        </w:rPr>
        <w:t>.</w:t>
      </w:r>
    </w:p>
    <w:p w14:paraId="3486F626" w14:textId="7857DE9C" w:rsidR="00856A14" w:rsidRPr="00224F5C" w:rsidRDefault="00856A14"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reduction in </w:t>
      </w:r>
      <w:r w:rsidRPr="00224F5C">
        <w:rPr>
          <w:rFonts w:ascii="Times New Roman" w:hAnsi="Times New Roman" w:cs="Times New Roman"/>
          <w:lang w:val="en-US"/>
        </w:rPr>
        <w:t>illusion</w:t>
      </w:r>
      <w:r w:rsidRPr="00224F5C">
        <w:rPr>
          <w:rFonts w:ascii="Times New Roman" w:hAnsi="Times New Roman" w:cs="Times New Roman"/>
          <w:lang w:val="en-US" w:bidi="de-DE"/>
        </w:rPr>
        <w:t xml:space="preserve"> rates, we did not find changes in RTs to the incongruent audiovisual A2V1 stimuli due to white noise stimulation</w:t>
      </w:r>
      <w:r w:rsidR="00EE47AB" w:rsidRPr="00224F5C">
        <w:rPr>
          <w:rFonts w:ascii="Times New Roman" w:hAnsi="Times New Roman" w:cs="Times New Roman"/>
          <w:lang w:val="en-US" w:bidi="de-DE"/>
        </w:rPr>
        <w:t xml:space="preserve"> (</w:t>
      </w:r>
      <w:proofErr w:type="gramStart"/>
      <w:r w:rsidR="00EE47AB" w:rsidRPr="00224F5C">
        <w:rPr>
          <w:rFonts w:ascii="Times New Roman" w:hAnsi="Times New Roman" w:cs="Times New Roman"/>
          <w:lang w:val="en-US" w:bidi="de-DE"/>
        </w:rPr>
        <w:t>F(</w:t>
      </w:r>
      <w:proofErr w:type="gramEnd"/>
      <w:r w:rsidR="00EE47AB" w:rsidRPr="00224F5C">
        <w:rPr>
          <w:rFonts w:ascii="Times New Roman" w:hAnsi="Times New Roman" w:cs="Times New Roman"/>
          <w:lang w:val="en-US" w:bidi="de-DE"/>
        </w:rPr>
        <w:t>4.2</w:t>
      </w:r>
      <w:r w:rsidR="00684697" w:rsidRPr="00224F5C">
        <w:rPr>
          <w:rFonts w:ascii="Times New Roman" w:hAnsi="Times New Roman" w:cs="Times New Roman"/>
          <w:lang w:val="en-US" w:bidi="de-DE"/>
        </w:rPr>
        <w:t>5</w:t>
      </w:r>
      <w:r w:rsidR="00EE47AB" w:rsidRPr="00224F5C">
        <w:rPr>
          <w:rFonts w:ascii="Times New Roman" w:hAnsi="Times New Roman" w:cs="Times New Roman"/>
          <w:lang w:val="en-US" w:bidi="de-DE"/>
        </w:rPr>
        <w:t xml:space="preserve">,80.77) = 0.931, </w:t>
      </w:r>
      <w:proofErr w:type="spellStart"/>
      <w:r w:rsidR="00EE47AB" w:rsidRPr="00224F5C">
        <w:rPr>
          <w:rFonts w:ascii="Times New Roman" w:hAnsi="Times New Roman" w:cs="Times New Roman"/>
          <w:lang w:val="en-US" w:bidi="de-DE"/>
        </w:rPr>
        <w:t>p</w:t>
      </w:r>
      <w:r w:rsidR="008556B9" w:rsidRPr="00224F5C">
        <w:rPr>
          <w:rFonts w:ascii="Times New Roman" w:hAnsi="Times New Roman" w:cs="Times New Roman"/>
          <w:vertAlign w:val="subscript"/>
          <w:lang w:val="en-US" w:bidi="de-DE"/>
        </w:rPr>
        <w:t>GG</w:t>
      </w:r>
      <w:proofErr w:type="spellEnd"/>
      <w:r w:rsidR="00EE47AB" w:rsidRPr="00224F5C">
        <w:rPr>
          <w:rFonts w:ascii="Times New Roman" w:hAnsi="Times New Roman" w:cs="Times New Roman"/>
          <w:lang w:val="en-US" w:bidi="de-DE"/>
        </w:rPr>
        <w:t xml:space="preserve"> = 0.45, </w:t>
      </w:r>
      <w:r w:rsidR="00EE47AB" w:rsidRPr="00224F5C">
        <w:rPr>
          <w:rFonts w:ascii="Times New Roman" w:hAnsi="Times New Roman" w:cs="Times New Roman"/>
          <w:lang w:val="en-US" w:bidi="de-DE"/>
        </w:rPr>
        <w:sym w:font="Symbol" w:char="F068"/>
      </w:r>
      <w:r w:rsidR="00EE47AB" w:rsidRPr="00224F5C">
        <w:rPr>
          <w:rFonts w:ascii="Times New Roman" w:hAnsi="Times New Roman" w:cs="Times New Roman"/>
          <w:vertAlign w:val="superscript"/>
          <w:lang w:val="en-US" w:bidi="de-DE"/>
        </w:rPr>
        <w:t>2</w:t>
      </w:r>
      <w:r w:rsidR="00EE47AB" w:rsidRPr="00224F5C">
        <w:rPr>
          <w:rFonts w:ascii="Times New Roman" w:hAnsi="Times New Roman" w:cs="Times New Roman"/>
          <w:vertAlign w:val="subscript"/>
          <w:lang w:val="en-US" w:bidi="de-DE"/>
        </w:rPr>
        <w:t>G</w:t>
      </w:r>
      <w:r w:rsidR="00EE47AB" w:rsidRPr="00224F5C">
        <w:rPr>
          <w:rFonts w:ascii="Times New Roman" w:hAnsi="Times New Roman" w:cs="Times New Roman"/>
          <w:lang w:val="en-US" w:bidi="de-DE"/>
        </w:rPr>
        <w:t xml:space="preserve"> = 0.014, Figure </w:t>
      </w:r>
      <w:r w:rsidR="00EF4033" w:rsidRPr="00224F5C">
        <w:rPr>
          <w:rFonts w:ascii="Times New Roman" w:hAnsi="Times New Roman" w:cs="Times New Roman"/>
          <w:lang w:val="en-US" w:bidi="de-DE"/>
        </w:rPr>
        <w:t>6</w:t>
      </w:r>
      <w:r w:rsidR="00EE47AB" w:rsidRPr="00224F5C">
        <w:rPr>
          <w:rFonts w:ascii="Times New Roman" w:hAnsi="Times New Roman" w:cs="Times New Roman"/>
          <w:lang w:val="en-US" w:bidi="de-DE"/>
        </w:rPr>
        <w:t>, Table 2)</w:t>
      </w:r>
      <w:r w:rsidRPr="00224F5C">
        <w:rPr>
          <w:rFonts w:ascii="Times New Roman" w:hAnsi="Times New Roman" w:cs="Times New Roman"/>
          <w:lang w:val="en-US" w:bidi="de-DE"/>
        </w:rPr>
        <w:t xml:space="preserve">. </w:t>
      </w:r>
    </w:p>
    <w:p w14:paraId="6EAD6A04" w14:textId="77777777" w:rsidR="00607E84" w:rsidRPr="00224F5C" w:rsidRDefault="00607E84" w:rsidP="00052C20">
      <w:pPr>
        <w:pStyle w:val="berschrift3"/>
        <w:spacing w:line="480" w:lineRule="auto"/>
        <w:rPr>
          <w:rFonts w:ascii="Times New Roman" w:hAnsi="Times New Roman" w:cs="Times New Roman"/>
          <w:lang w:val="en-US"/>
        </w:rPr>
      </w:pPr>
      <w:r w:rsidRPr="00224F5C">
        <w:rPr>
          <w:rStyle w:val="berschrift3Zchn"/>
          <w:rFonts w:ascii="Times New Roman" w:hAnsi="Times New Roman" w:cs="Times New Roman"/>
          <w:b/>
          <w:bCs/>
          <w:lang w:val="en-US"/>
        </w:rPr>
        <w:t>Discussion</w:t>
      </w:r>
      <w:r w:rsidRPr="00224F5C">
        <w:rPr>
          <w:rStyle w:val="berschrift3Zchn"/>
          <w:rFonts w:ascii="Times New Roman" w:hAnsi="Times New Roman" w:cs="Times New Roman"/>
          <w:b/>
          <w:lang w:val="en-US" w:bidi="de-DE"/>
        </w:rPr>
        <w:t>.</w:t>
      </w:r>
    </w:p>
    <w:p w14:paraId="74EC6828" w14:textId="4B1967EF" w:rsidR="00607E84" w:rsidRPr="00224F5C" w:rsidRDefault="003A2D9D" w:rsidP="00052C20">
      <w:pPr>
        <w:pStyle w:val="KeinLeerraum"/>
        <w:rPr>
          <w:rFonts w:ascii="Times New Roman" w:hAnsi="Times New Roman" w:cs="Times New Roman"/>
          <w:lang w:val="en-US" w:bidi="de-DE"/>
        </w:rPr>
      </w:pPr>
      <w:proofErr w:type="gramStart"/>
      <w:r w:rsidRPr="00224F5C">
        <w:rPr>
          <w:rFonts w:ascii="Times New Roman" w:hAnsi="Times New Roman" w:cs="Times New Roman"/>
          <w:lang w:val="en-US" w:bidi="de-DE"/>
        </w:rPr>
        <w:t>Similar to</w:t>
      </w:r>
      <w:proofErr w:type="gramEnd"/>
      <w:r w:rsidRPr="00224F5C">
        <w:rPr>
          <w:rFonts w:ascii="Times New Roman" w:hAnsi="Times New Roman" w:cs="Times New Roman"/>
          <w:lang w:val="en-US" w:bidi="de-DE"/>
        </w:rPr>
        <w:t xml:space="preserve"> previous reports (see Keil, 2020 for a review), we found roughly bistable perception, albeit with large variability between participants. In line with our hypothesis, white noise stimulation reduced the </w:t>
      </w:r>
      <w:r w:rsidRPr="00224F5C">
        <w:rPr>
          <w:rFonts w:ascii="Times New Roman" w:hAnsi="Times New Roman" w:cs="Times New Roman"/>
          <w:lang w:val="en-US"/>
        </w:rPr>
        <w:t>likelihood</w:t>
      </w:r>
      <w:r w:rsidRPr="00224F5C">
        <w:rPr>
          <w:rFonts w:ascii="Times New Roman" w:hAnsi="Times New Roman" w:cs="Times New Roman"/>
          <w:lang w:val="en-US" w:bidi="de-DE"/>
        </w:rPr>
        <w:t xml:space="preserve"> to perceive the illusion, i.e.</w:t>
      </w:r>
      <w:r w:rsidR="008556B9" w:rsidRPr="00224F5C">
        <w:rPr>
          <w:rFonts w:ascii="Times New Roman" w:hAnsi="Times New Roman" w:cs="Times New Roman"/>
          <w:lang w:val="en-US" w:bidi="de-DE"/>
        </w:rPr>
        <w:t>,</w:t>
      </w:r>
      <w:r w:rsidRPr="00224F5C">
        <w:rPr>
          <w:rFonts w:ascii="Times New Roman" w:hAnsi="Times New Roman" w:cs="Times New Roman"/>
          <w:lang w:val="en-US" w:bidi="de-DE"/>
        </w:rPr>
        <w:t xml:space="preserve"> in line with the first experiment, we found increased accuracy during white noise stimulation. </w:t>
      </w:r>
      <w:r w:rsidR="00FB0ED7" w:rsidRPr="00224F5C">
        <w:rPr>
          <w:rFonts w:ascii="Times New Roman" w:hAnsi="Times New Roman" w:cs="Times New Roman"/>
          <w:lang w:val="en-US" w:bidi="de-DE"/>
        </w:rPr>
        <w:t xml:space="preserve">Post-hoc exploration indicated </w:t>
      </w:r>
      <w:r w:rsidR="002732C8" w:rsidRPr="00224F5C">
        <w:rPr>
          <w:rFonts w:ascii="Times New Roman" w:hAnsi="Times New Roman" w:cs="Times New Roman"/>
          <w:lang w:val="en-US" w:bidi="de-DE"/>
        </w:rPr>
        <w:t>a quadratic relationship between noise level and</w:t>
      </w:r>
      <w:r w:rsidRPr="00224F5C">
        <w:rPr>
          <w:rFonts w:ascii="Times New Roman" w:hAnsi="Times New Roman" w:cs="Times New Roman"/>
          <w:lang w:val="en-US" w:bidi="de-DE"/>
        </w:rPr>
        <w:t xml:space="preserve"> illusion rate, </w:t>
      </w:r>
      <w:r w:rsidR="002732C8" w:rsidRPr="00224F5C">
        <w:rPr>
          <w:rFonts w:ascii="Times New Roman" w:hAnsi="Times New Roman" w:cs="Times New Roman"/>
          <w:lang w:val="en-US" w:bidi="de-DE"/>
        </w:rPr>
        <w:t xml:space="preserve">and </w:t>
      </w:r>
      <w:r w:rsidRPr="00224F5C">
        <w:rPr>
          <w:rFonts w:ascii="Times New Roman" w:hAnsi="Times New Roman" w:cs="Times New Roman"/>
          <w:lang w:val="en-US" w:bidi="de-DE"/>
        </w:rPr>
        <w:t xml:space="preserve">a visual inspection of the data suggests the lowest illusion rate with intermediate noise levels (Figure </w:t>
      </w:r>
      <w:r w:rsidR="00EF4033" w:rsidRPr="00224F5C">
        <w:rPr>
          <w:rFonts w:ascii="Times New Roman" w:hAnsi="Times New Roman" w:cs="Times New Roman"/>
          <w:lang w:val="en-US" w:bidi="de-DE"/>
        </w:rPr>
        <w:t>4</w:t>
      </w:r>
      <w:r w:rsidRPr="00224F5C">
        <w:rPr>
          <w:rFonts w:ascii="Times New Roman" w:hAnsi="Times New Roman" w:cs="Times New Roman"/>
          <w:lang w:val="en-US" w:bidi="de-DE"/>
        </w:rPr>
        <w:t>). The latter observation is in line with the Moderate Brain Arousal model (</w:t>
      </w:r>
      <w:proofErr w:type="spellStart"/>
      <w:r w:rsidRPr="00224F5C">
        <w:rPr>
          <w:rFonts w:ascii="Times New Roman" w:hAnsi="Times New Roman" w:cs="Times New Roman"/>
          <w:lang w:val="en-US" w:bidi="de-DE"/>
        </w:rPr>
        <w:t>Sikström</w:t>
      </w:r>
      <w:proofErr w:type="spellEnd"/>
      <w:r w:rsidRPr="00224F5C">
        <w:rPr>
          <w:rFonts w:ascii="Times New Roman" w:hAnsi="Times New Roman" w:cs="Times New Roman"/>
          <w:lang w:val="en-US" w:bidi="de-DE"/>
        </w:rPr>
        <w:t xml:space="preserve"> &amp; </w:t>
      </w:r>
      <w:proofErr w:type="spellStart"/>
      <w:r w:rsidRPr="00224F5C">
        <w:rPr>
          <w:rFonts w:ascii="Times New Roman" w:hAnsi="Times New Roman" w:cs="Times New Roman"/>
          <w:lang w:val="en-US" w:bidi="de-DE"/>
        </w:rPr>
        <w:t>Söderlund</w:t>
      </w:r>
      <w:proofErr w:type="spellEnd"/>
      <w:r w:rsidRPr="00224F5C">
        <w:rPr>
          <w:rFonts w:ascii="Times New Roman" w:hAnsi="Times New Roman" w:cs="Times New Roman"/>
          <w:lang w:val="en-US" w:bidi="de-DE"/>
        </w:rPr>
        <w:t xml:space="preserve">, 2007). </w:t>
      </w:r>
      <w:r w:rsidR="008556B9" w:rsidRPr="00224F5C">
        <w:rPr>
          <w:rFonts w:ascii="Times New Roman" w:hAnsi="Times New Roman" w:cs="Times New Roman"/>
          <w:lang w:val="en-US" w:bidi="de-DE"/>
        </w:rPr>
        <w:t xml:space="preserve">Previously, Andersen et al. (2004) reported that reducing the loudness of the auditory stimulus should decrease the SIFI illusion rate. However, whereas we find a general reduction of illusion rates with white noise stimulation </w:t>
      </w:r>
      <w:r w:rsidR="002732C8" w:rsidRPr="00224F5C">
        <w:rPr>
          <w:rFonts w:ascii="Times New Roman" w:hAnsi="Times New Roman" w:cs="Times New Roman"/>
          <w:lang w:val="en-US" w:bidi="de-DE"/>
        </w:rPr>
        <w:t xml:space="preserve">compared to the baseline condition </w:t>
      </w:r>
      <w:r w:rsidR="008556B9" w:rsidRPr="00224F5C">
        <w:rPr>
          <w:rFonts w:ascii="Times New Roman" w:hAnsi="Times New Roman" w:cs="Times New Roman"/>
          <w:lang w:val="en-US" w:bidi="de-DE"/>
        </w:rPr>
        <w:t xml:space="preserve">(i.e., a reduced loudness difference between the background noise and the auditory stimuli), we find the </w:t>
      </w:r>
      <w:r w:rsidR="002732C8" w:rsidRPr="00224F5C">
        <w:rPr>
          <w:rFonts w:ascii="Times New Roman" w:hAnsi="Times New Roman" w:cs="Times New Roman"/>
          <w:lang w:val="en-US" w:bidi="de-DE"/>
        </w:rPr>
        <w:t xml:space="preserve">largest </w:t>
      </w:r>
      <w:r w:rsidR="008556B9" w:rsidRPr="00224F5C">
        <w:rPr>
          <w:rFonts w:ascii="Times New Roman" w:hAnsi="Times New Roman" w:cs="Times New Roman"/>
          <w:lang w:val="en-US" w:bidi="de-DE"/>
        </w:rPr>
        <w:t xml:space="preserve">reduction of the illusion with </w:t>
      </w:r>
      <w:r w:rsidR="002732C8" w:rsidRPr="00224F5C">
        <w:rPr>
          <w:rFonts w:ascii="Times New Roman" w:hAnsi="Times New Roman" w:cs="Times New Roman"/>
          <w:lang w:val="en-US" w:bidi="de-DE"/>
        </w:rPr>
        <w:t>intermediate</w:t>
      </w:r>
      <w:r w:rsidR="008556B9" w:rsidRPr="00224F5C">
        <w:rPr>
          <w:rFonts w:ascii="Times New Roman" w:hAnsi="Times New Roman" w:cs="Times New Roman"/>
          <w:lang w:val="en-US" w:bidi="de-DE"/>
        </w:rPr>
        <w:t xml:space="preserve"> background noise.</w:t>
      </w:r>
    </w:p>
    <w:p w14:paraId="45D3F29A" w14:textId="2A1F760C" w:rsidR="00607E84" w:rsidRPr="00224F5C" w:rsidRDefault="00195441" w:rsidP="00052C20">
      <w:pPr>
        <w:pStyle w:val="KeinLeerraum"/>
        <w:rPr>
          <w:rFonts w:ascii="Times New Roman" w:hAnsi="Times New Roman" w:cs="Times New Roman"/>
          <w:lang w:val="en-US" w:bidi="de-DE"/>
        </w:rPr>
      </w:pPr>
      <w:r w:rsidRPr="00224F5C">
        <w:rPr>
          <w:rFonts w:ascii="Times New Roman" w:hAnsi="Times New Roman" w:cs="Times New Roman"/>
          <w:lang w:val="en-US" w:bidi="de-DE"/>
        </w:rPr>
        <w:t xml:space="preserve">In contrast to the illusion rates, we did not find a systematic influence of white noise stimulation in the critical incongruent </w:t>
      </w:r>
      <w:r w:rsidRPr="00224F5C">
        <w:rPr>
          <w:rFonts w:ascii="Times New Roman" w:hAnsi="Times New Roman" w:cs="Times New Roman"/>
          <w:lang w:val="en-US"/>
        </w:rPr>
        <w:t>audiovisual</w:t>
      </w:r>
      <w:r w:rsidRPr="00224F5C">
        <w:rPr>
          <w:rFonts w:ascii="Times New Roman" w:hAnsi="Times New Roman" w:cs="Times New Roman"/>
          <w:lang w:val="en-US" w:bidi="de-DE"/>
        </w:rPr>
        <w:t xml:space="preserve"> condition (A2V1). This mirrors the results of experiment 1, in which also no effects of white noise stimulation on RTs were found.</w:t>
      </w:r>
    </w:p>
    <w:p w14:paraId="0CD263C3" w14:textId="77777777" w:rsidR="00EE39B0" w:rsidRPr="00224F5C" w:rsidRDefault="00EE39B0" w:rsidP="00052C20">
      <w:pPr>
        <w:pStyle w:val="berschrift2"/>
        <w:spacing w:line="480" w:lineRule="auto"/>
        <w:rPr>
          <w:rFonts w:ascii="Times New Roman" w:hAnsi="Times New Roman" w:cs="Times New Roman"/>
          <w:lang w:val="en-US"/>
        </w:rPr>
      </w:pPr>
    </w:p>
    <w:p w14:paraId="7F9396D9" w14:textId="527926C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General Discussion</w:t>
      </w:r>
    </w:p>
    <w:p w14:paraId="04E282BE" w14:textId="40AE7134" w:rsidR="00817F0F" w:rsidRPr="00224F5C" w:rsidRDefault="00817F0F" w:rsidP="00052C20">
      <w:pPr>
        <w:pStyle w:val="KeinLeerraum"/>
        <w:rPr>
          <w:rFonts w:ascii="Times New Roman" w:hAnsi="Times New Roman" w:cs="Times New Roman"/>
          <w:lang w:val="en-US"/>
        </w:rPr>
      </w:pPr>
      <w:r w:rsidRPr="00224F5C">
        <w:rPr>
          <w:rFonts w:ascii="Times New Roman" w:hAnsi="Times New Roman" w:cs="Times New Roman"/>
          <w:lang w:val="en-US"/>
        </w:rPr>
        <w:t>Behavioral performance fluctuates over time (</w:t>
      </w:r>
      <w:proofErr w:type="spellStart"/>
      <w:r w:rsidRPr="00224F5C">
        <w:rPr>
          <w:rFonts w:ascii="Times New Roman" w:hAnsi="Times New Roman" w:cs="Times New Roman"/>
          <w:lang w:val="en-US"/>
        </w:rPr>
        <w:t>Esterman</w:t>
      </w:r>
      <w:proofErr w:type="spellEnd"/>
      <w:r w:rsidRPr="00224F5C">
        <w:rPr>
          <w:rFonts w:ascii="Times New Roman" w:hAnsi="Times New Roman" w:cs="Times New Roman"/>
          <w:lang w:val="en-US"/>
        </w:rPr>
        <w:t xml:space="preserve"> &amp; Rothlein, 2019). Using white noise stimulation to increase arousal could enhance sensory processing</w:t>
      </w:r>
      <w:r w:rsidR="00792671" w:rsidRPr="00224F5C">
        <w:rPr>
          <w:rFonts w:ascii="Times New Roman" w:hAnsi="Times New Roman" w:cs="Times New Roman"/>
          <w:lang w:val="en-US"/>
        </w:rPr>
        <w:t>,</w:t>
      </w:r>
      <w:r w:rsidRPr="00224F5C">
        <w:rPr>
          <w:rFonts w:ascii="Times New Roman" w:hAnsi="Times New Roman" w:cs="Times New Roman"/>
          <w:lang w:val="en-US"/>
        </w:rPr>
        <w:t xml:space="preserve"> perception</w:t>
      </w:r>
      <w:r w:rsidR="00792671" w:rsidRPr="00224F5C">
        <w:rPr>
          <w:rFonts w:ascii="Times New Roman" w:hAnsi="Times New Roman" w:cs="Times New Roman"/>
          <w:lang w:val="en-US"/>
        </w:rPr>
        <w:t>, and cognition</w:t>
      </w:r>
      <w:r w:rsidRPr="00224F5C">
        <w:rPr>
          <w:rFonts w:ascii="Times New Roman" w:hAnsi="Times New Roman" w:cs="Times New Roman"/>
          <w:lang w:val="en-US"/>
        </w:rPr>
        <w:t xml:space="preserve"> (Moss et al., 2004). According to the Moderate Brain Arousal Model an optimal level of </w:t>
      </w:r>
      <w:r w:rsidRPr="00224F5C">
        <w:rPr>
          <w:rFonts w:ascii="Times New Roman" w:hAnsi="Times New Roman" w:cs="Times New Roman"/>
          <w:lang w:val="en-US"/>
        </w:rPr>
        <w:lastRenderedPageBreak/>
        <w:t>stimulation will increase the arousal and influence the tonic DA level, thereby improving perception (</w:t>
      </w:r>
      <w:proofErr w:type="spellStart"/>
      <w:r w:rsidRPr="00224F5C">
        <w:rPr>
          <w:rFonts w:ascii="Times New Roman" w:hAnsi="Times New Roman" w:cs="Times New Roman"/>
          <w:lang w:val="en-US"/>
        </w:rPr>
        <w:t>Sikström</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Söderlund</w:t>
      </w:r>
      <w:proofErr w:type="spellEnd"/>
      <w:r w:rsidRPr="00224F5C">
        <w:rPr>
          <w:rFonts w:ascii="Times New Roman" w:hAnsi="Times New Roman" w:cs="Times New Roman"/>
          <w:lang w:val="en-US"/>
        </w:rPr>
        <w:t xml:space="preserve">, 2007). </w:t>
      </w:r>
      <w:r w:rsidR="00152ADF" w:rsidRPr="00224F5C">
        <w:rPr>
          <w:rFonts w:ascii="Times New Roman" w:hAnsi="Times New Roman" w:cs="Times New Roman"/>
          <w:lang w:val="en-US"/>
        </w:rPr>
        <w:t xml:space="preserve">Similarly, </w:t>
      </w:r>
      <w:proofErr w:type="spellStart"/>
      <w:r w:rsidR="00152ADF" w:rsidRPr="00224F5C">
        <w:rPr>
          <w:rFonts w:ascii="Times New Roman" w:hAnsi="Times New Roman" w:cs="Times New Roman"/>
          <w:lang w:val="en-US"/>
        </w:rPr>
        <w:t>Aihara</w:t>
      </w:r>
      <w:proofErr w:type="spellEnd"/>
      <w:r w:rsidR="00152ADF" w:rsidRPr="00224F5C">
        <w:rPr>
          <w:rFonts w:ascii="Times New Roman" w:hAnsi="Times New Roman" w:cs="Times New Roman"/>
          <w:lang w:val="en-US"/>
        </w:rPr>
        <w:t xml:space="preserve"> et al. (2010) propose an interaction between internal and external noise, in that external noise will improve perception if the internal noise is suboptimal. </w:t>
      </w:r>
      <w:r w:rsidRPr="00224F5C">
        <w:rPr>
          <w:rFonts w:ascii="Times New Roman" w:hAnsi="Times New Roman" w:cs="Times New Roman"/>
          <w:lang w:val="en-US"/>
        </w:rPr>
        <w:t>In two experiments, we tested the predictions of the MBA on visual perception</w:t>
      </w:r>
      <w:r w:rsidR="00F33C09" w:rsidRPr="00224F5C">
        <w:rPr>
          <w:rFonts w:ascii="Times New Roman" w:hAnsi="Times New Roman" w:cs="Times New Roman"/>
          <w:lang w:val="en-US"/>
        </w:rPr>
        <w:t>, and we hypothesized that white noise stimulation will facilitate the perceptual separation of targets and distractors and thus optimize perception.</w:t>
      </w:r>
      <w:r w:rsidRPr="00224F5C">
        <w:rPr>
          <w:rFonts w:ascii="Times New Roman" w:hAnsi="Times New Roman" w:cs="Times New Roman"/>
          <w:lang w:val="en-US"/>
        </w:rPr>
        <w:t xml:space="preserve"> First, we used a visual flanker task accompanied either </w:t>
      </w:r>
      <w:r w:rsidR="00795032" w:rsidRPr="00224F5C">
        <w:rPr>
          <w:rFonts w:ascii="Times New Roman" w:hAnsi="Times New Roman" w:cs="Times New Roman"/>
          <w:lang w:val="en-US"/>
        </w:rPr>
        <w:t>with</w:t>
      </w:r>
      <w:r w:rsidRPr="00224F5C">
        <w:rPr>
          <w:rFonts w:ascii="Times New Roman" w:hAnsi="Times New Roman" w:cs="Times New Roman"/>
          <w:lang w:val="en-US"/>
        </w:rPr>
        <w:t xml:space="preserve"> or without auditory stimulation to replicate the </w:t>
      </w:r>
      <w:r w:rsidR="00792671" w:rsidRPr="00224F5C">
        <w:rPr>
          <w:rFonts w:ascii="Times New Roman" w:hAnsi="Times New Roman" w:cs="Times New Roman"/>
          <w:lang w:val="en-US"/>
        </w:rPr>
        <w:t xml:space="preserve">beneficial influence of white noise stimulation. We then extended this question to examine the influence of auditory white noise stimulation on a bistable audiovisual illusion. </w:t>
      </w:r>
      <w:r w:rsidR="0088086E" w:rsidRPr="00224F5C">
        <w:rPr>
          <w:rFonts w:ascii="Times New Roman" w:hAnsi="Times New Roman" w:cs="Times New Roman"/>
          <w:lang w:val="en-US"/>
        </w:rPr>
        <w:t xml:space="preserve">Overall, our results confirm our hypothesis </w:t>
      </w:r>
      <w:r w:rsidR="001A5219" w:rsidRPr="00224F5C">
        <w:rPr>
          <w:rFonts w:ascii="Times New Roman" w:hAnsi="Times New Roman" w:cs="Times New Roman"/>
          <w:lang w:val="en-US"/>
        </w:rPr>
        <w:t>of a beneficial influence of auditory white noise stimulation</w:t>
      </w:r>
      <w:r w:rsidR="00795032" w:rsidRPr="00224F5C">
        <w:rPr>
          <w:rFonts w:ascii="Times New Roman" w:hAnsi="Times New Roman" w:cs="Times New Roman"/>
          <w:lang w:val="en-US"/>
        </w:rPr>
        <w:t xml:space="preserve"> on </w:t>
      </w:r>
      <w:r w:rsidR="007B7174" w:rsidRPr="00224F5C">
        <w:rPr>
          <w:rFonts w:ascii="Times New Roman" w:hAnsi="Times New Roman" w:cs="Times New Roman"/>
          <w:lang w:val="en-US"/>
        </w:rPr>
        <w:t>performance</w:t>
      </w:r>
      <w:r w:rsidR="001A5219" w:rsidRPr="00224F5C">
        <w:rPr>
          <w:rFonts w:ascii="Times New Roman" w:hAnsi="Times New Roman" w:cs="Times New Roman"/>
          <w:lang w:val="en-US"/>
        </w:rPr>
        <w:t xml:space="preserve">. </w:t>
      </w:r>
      <w:r w:rsidR="00792671" w:rsidRPr="00224F5C">
        <w:rPr>
          <w:rFonts w:ascii="Times New Roman" w:hAnsi="Times New Roman" w:cs="Times New Roman"/>
          <w:lang w:val="en-US"/>
        </w:rPr>
        <w:t xml:space="preserve">In the first experiment, </w:t>
      </w:r>
      <w:r w:rsidR="00792671" w:rsidRPr="00224F5C">
        <w:rPr>
          <w:rFonts w:ascii="Times New Roman" w:hAnsi="Times New Roman" w:cs="Times New Roman"/>
          <w:lang w:val="en-US" w:bidi="de-DE"/>
        </w:rPr>
        <w:t>we found a larger accuracy improvement from incongruent to congruent stimuli under white noise stimulation than without noise stimulation</w:t>
      </w:r>
      <w:r w:rsidR="00F33C09" w:rsidRPr="00224F5C">
        <w:rPr>
          <w:rFonts w:ascii="Times New Roman" w:hAnsi="Times New Roman" w:cs="Times New Roman"/>
          <w:lang w:val="en-US" w:bidi="de-DE"/>
        </w:rPr>
        <w:t>. In the second experiment, we found lower illusion rates</w:t>
      </w:r>
      <w:r w:rsidR="007B7174" w:rsidRPr="00224F5C">
        <w:rPr>
          <w:rFonts w:ascii="Times New Roman" w:hAnsi="Times New Roman" w:cs="Times New Roman"/>
          <w:lang w:val="en-US" w:bidi="de-DE"/>
        </w:rPr>
        <w:t>, that means higher detection accuracy,</w:t>
      </w:r>
      <w:r w:rsidR="00F33C09" w:rsidRPr="00224F5C">
        <w:rPr>
          <w:rFonts w:ascii="Times New Roman" w:hAnsi="Times New Roman" w:cs="Times New Roman"/>
          <w:lang w:val="en-US" w:bidi="de-DE"/>
        </w:rPr>
        <w:t xml:space="preserve"> under white noise stimulation than without noise stimulation. </w:t>
      </w:r>
    </w:p>
    <w:p w14:paraId="3CAD4DA4" w14:textId="296BA822" w:rsidR="00817F0F" w:rsidRPr="00224F5C" w:rsidRDefault="00F33C09" w:rsidP="00052C20">
      <w:pPr>
        <w:pStyle w:val="KeinLeerraum"/>
        <w:rPr>
          <w:rFonts w:ascii="Times New Roman" w:hAnsi="Times New Roman" w:cs="Times New Roman"/>
          <w:lang w:val="en-US"/>
        </w:rPr>
      </w:pPr>
      <w:r w:rsidRPr="00224F5C">
        <w:rPr>
          <w:rFonts w:ascii="Times New Roman" w:hAnsi="Times New Roman" w:cs="Times New Roman"/>
          <w:lang w:val="en-US"/>
        </w:rPr>
        <w:t>A beneficial influence of white noise stimulation on different aspects of perception and cognition has been shown before. In an examination of visual contrast detection, increasing levels of continuous white noise stimulation systematically reduced the visual detection threshold (</w:t>
      </w:r>
      <w:proofErr w:type="spellStart"/>
      <w:r w:rsidRPr="00224F5C">
        <w:rPr>
          <w:rFonts w:ascii="Times New Roman" w:hAnsi="Times New Roman" w:cs="Times New Roman"/>
          <w:lang w:val="en-US"/>
        </w:rPr>
        <w:t>Gleiss</w:t>
      </w:r>
      <w:proofErr w:type="spellEnd"/>
      <w:r w:rsidRPr="00224F5C">
        <w:rPr>
          <w:rFonts w:ascii="Times New Roman" w:hAnsi="Times New Roman" w:cs="Times New Roman"/>
          <w:lang w:val="en-US"/>
        </w:rPr>
        <w:t xml:space="preserve"> &amp; </w:t>
      </w:r>
      <w:proofErr w:type="spellStart"/>
      <w:r w:rsidRPr="00224F5C">
        <w:rPr>
          <w:rFonts w:ascii="Times New Roman" w:hAnsi="Times New Roman" w:cs="Times New Roman"/>
          <w:lang w:val="en-US"/>
        </w:rPr>
        <w:t>Kayser</w:t>
      </w:r>
      <w:proofErr w:type="spellEnd"/>
      <w:r w:rsidRPr="00224F5C">
        <w:rPr>
          <w:rFonts w:ascii="Times New Roman" w:hAnsi="Times New Roman" w:cs="Times New Roman"/>
          <w:lang w:val="en-US"/>
        </w:rPr>
        <w:t xml:space="preserve">, 2014). </w:t>
      </w:r>
      <w:r w:rsidR="007B6D53" w:rsidRPr="00224F5C">
        <w:rPr>
          <w:rFonts w:ascii="Times New Roman" w:hAnsi="Times New Roman" w:cs="Times New Roman"/>
          <w:lang w:val="en-US"/>
        </w:rPr>
        <w:t xml:space="preserve">In addition to </w:t>
      </w:r>
      <w:r w:rsidR="00E51BBB" w:rsidRPr="00224F5C">
        <w:rPr>
          <w:rFonts w:ascii="Times New Roman" w:hAnsi="Times New Roman" w:cs="Times New Roman"/>
          <w:lang w:val="en-US"/>
        </w:rPr>
        <w:t>decreasing luminance and contrast thresholds, auditory white noise also improved tactile perception (Lugo et al., 2008).</w:t>
      </w:r>
      <w:r w:rsidR="00A20DE3" w:rsidRPr="00224F5C">
        <w:rPr>
          <w:rFonts w:ascii="Times New Roman" w:hAnsi="Times New Roman" w:cs="Times New Roman"/>
          <w:lang w:val="en-US"/>
        </w:rPr>
        <w:t xml:space="preserve"> However, strong auditory noise can also have a detrimental effect of the detection of weak visual signals, resulting in an inverted-u shaped relationship (</w:t>
      </w:r>
      <w:proofErr w:type="spellStart"/>
      <w:r w:rsidR="00A20DE3" w:rsidRPr="00224F5C">
        <w:rPr>
          <w:rFonts w:ascii="Times New Roman" w:hAnsi="Times New Roman" w:cs="Times New Roman"/>
          <w:lang w:val="en-US"/>
        </w:rPr>
        <w:t>Manjarrez</w:t>
      </w:r>
      <w:proofErr w:type="spellEnd"/>
      <w:r w:rsidR="00A20DE3" w:rsidRPr="00224F5C">
        <w:rPr>
          <w:rFonts w:ascii="Times New Roman" w:hAnsi="Times New Roman" w:cs="Times New Roman"/>
          <w:lang w:val="en-US"/>
        </w:rPr>
        <w:t xml:space="preserve"> et al., 2007). In line with the interaction between internal and external noise (</w:t>
      </w:r>
      <w:proofErr w:type="spellStart"/>
      <w:r w:rsidR="00A20DE3" w:rsidRPr="00224F5C">
        <w:rPr>
          <w:rFonts w:ascii="Times New Roman" w:hAnsi="Times New Roman" w:cs="Times New Roman"/>
          <w:lang w:val="en-US"/>
        </w:rPr>
        <w:t>Aihara</w:t>
      </w:r>
      <w:proofErr w:type="spellEnd"/>
      <w:r w:rsidR="00A20DE3" w:rsidRPr="00224F5C">
        <w:rPr>
          <w:rFonts w:ascii="Times New Roman" w:hAnsi="Times New Roman" w:cs="Times New Roman"/>
          <w:lang w:val="en-US"/>
        </w:rPr>
        <w:t xml:space="preserve"> et al., 2010), the optimal noise level also differed between participants.</w:t>
      </w:r>
      <w:r w:rsidR="007B6D53" w:rsidRPr="00224F5C">
        <w:rPr>
          <w:rFonts w:ascii="Times New Roman" w:hAnsi="Times New Roman" w:cs="Times New Roman"/>
          <w:lang w:val="en-US"/>
        </w:rPr>
        <w:t xml:space="preserve"> </w:t>
      </w:r>
      <w:r w:rsidR="00A20DE3" w:rsidRPr="00224F5C">
        <w:rPr>
          <w:rFonts w:ascii="Times New Roman" w:hAnsi="Times New Roman" w:cs="Times New Roman"/>
          <w:lang w:val="en-US"/>
        </w:rPr>
        <w:t xml:space="preserve">A similar inverted-u shaped relationship between noise and </w:t>
      </w:r>
      <w:r w:rsidR="00637593" w:rsidRPr="00224F5C">
        <w:rPr>
          <w:rFonts w:ascii="Times New Roman" w:hAnsi="Times New Roman" w:cs="Times New Roman"/>
          <w:lang w:val="en-US"/>
        </w:rPr>
        <w:t xml:space="preserve">visual perception was found following transcranial random noise stimulation (Van der Groen &amp; </w:t>
      </w:r>
      <w:proofErr w:type="spellStart"/>
      <w:r w:rsidR="00637593" w:rsidRPr="00224F5C">
        <w:rPr>
          <w:rFonts w:ascii="Times New Roman" w:hAnsi="Times New Roman" w:cs="Times New Roman"/>
          <w:lang w:val="en-US"/>
        </w:rPr>
        <w:t>Wenderoth</w:t>
      </w:r>
      <w:proofErr w:type="spellEnd"/>
      <w:r w:rsidR="00637593" w:rsidRPr="00224F5C">
        <w:rPr>
          <w:rFonts w:ascii="Times New Roman" w:hAnsi="Times New Roman" w:cs="Times New Roman"/>
          <w:lang w:val="en-US"/>
        </w:rPr>
        <w:t xml:space="preserve">, 2015). </w:t>
      </w:r>
      <w:r w:rsidR="00E63F3D" w:rsidRPr="00224F5C">
        <w:rPr>
          <w:rFonts w:ascii="Times New Roman" w:hAnsi="Times New Roman" w:cs="Times New Roman"/>
          <w:lang w:val="en-US"/>
        </w:rPr>
        <w:t xml:space="preserve">Further support for the interaction between </w:t>
      </w:r>
      <w:r w:rsidR="00E63F3D" w:rsidRPr="00224F5C">
        <w:rPr>
          <w:rFonts w:ascii="Times New Roman" w:hAnsi="Times New Roman" w:cs="Times New Roman"/>
          <w:lang w:val="en-US"/>
        </w:rPr>
        <w:lastRenderedPageBreak/>
        <w:t>internal and external noise and the MBA comes from research on ADHD. For example, c</w:t>
      </w:r>
      <w:r w:rsidR="00FC5A4A" w:rsidRPr="00224F5C">
        <w:rPr>
          <w:rFonts w:ascii="Times New Roman" w:hAnsi="Times New Roman" w:cs="Times New Roman"/>
          <w:lang w:val="en-US"/>
        </w:rPr>
        <w:t>omparing children with and without ADHD in a visual Go/</w:t>
      </w:r>
      <w:proofErr w:type="spellStart"/>
      <w:r w:rsidR="00FC5A4A" w:rsidRPr="00224F5C">
        <w:rPr>
          <w:rFonts w:ascii="Times New Roman" w:hAnsi="Times New Roman" w:cs="Times New Roman"/>
          <w:lang w:val="en-US"/>
        </w:rPr>
        <w:t>NoGo</w:t>
      </w:r>
      <w:proofErr w:type="spellEnd"/>
      <w:r w:rsidR="00FC5A4A" w:rsidRPr="00224F5C">
        <w:rPr>
          <w:rFonts w:ascii="Times New Roman" w:hAnsi="Times New Roman" w:cs="Times New Roman"/>
          <w:lang w:val="en-US"/>
        </w:rPr>
        <w:t xml:space="preserve"> task indicated that white noise stimulation normalized the rate of omission errors of the children with ADHD (</w:t>
      </w:r>
      <w:proofErr w:type="spellStart"/>
      <w:r w:rsidR="00FC5A4A" w:rsidRPr="00224F5C">
        <w:rPr>
          <w:rFonts w:ascii="Times New Roman" w:hAnsi="Times New Roman" w:cs="Times New Roman"/>
          <w:lang w:val="en-US"/>
        </w:rPr>
        <w:t>Ba</w:t>
      </w:r>
      <w:r w:rsidR="00744A85" w:rsidRPr="00224F5C">
        <w:rPr>
          <w:rFonts w:ascii="Times New Roman" w:hAnsi="Times New Roman" w:cs="Times New Roman"/>
          <w:lang w:val="en-US"/>
        </w:rPr>
        <w:t>i</w:t>
      </w:r>
      <w:r w:rsidR="00FC5A4A" w:rsidRPr="00224F5C">
        <w:rPr>
          <w:rFonts w:ascii="Times New Roman" w:hAnsi="Times New Roman" w:cs="Times New Roman"/>
          <w:lang w:val="en-US"/>
        </w:rPr>
        <w:t>jot</w:t>
      </w:r>
      <w:proofErr w:type="spellEnd"/>
      <w:r w:rsidR="00FC5A4A" w:rsidRPr="00224F5C">
        <w:rPr>
          <w:rFonts w:ascii="Times New Roman" w:hAnsi="Times New Roman" w:cs="Times New Roman"/>
          <w:lang w:val="en-US"/>
        </w:rPr>
        <w:t xml:space="preserve"> et al., 2016). </w:t>
      </w:r>
      <w:r w:rsidR="00E63F3D" w:rsidRPr="00224F5C">
        <w:rPr>
          <w:rFonts w:ascii="Times New Roman" w:hAnsi="Times New Roman" w:cs="Times New Roman"/>
          <w:lang w:val="en-US"/>
        </w:rPr>
        <w:t>Similarly, auditory white noise had a positive effect on the cognitive performance of children with ADHD, but a detrimental effect on the control group</w:t>
      </w:r>
      <w:r w:rsidR="00A926D4" w:rsidRPr="00224F5C">
        <w:rPr>
          <w:rFonts w:ascii="Times New Roman" w:hAnsi="Times New Roman" w:cs="Times New Roman"/>
          <w:lang w:val="en-US"/>
        </w:rPr>
        <w:t xml:space="preserve"> (</w:t>
      </w:r>
      <w:proofErr w:type="spellStart"/>
      <w:r w:rsidR="00A926D4" w:rsidRPr="00224F5C">
        <w:rPr>
          <w:rFonts w:ascii="Times New Roman" w:hAnsi="Times New Roman" w:cs="Times New Roman"/>
          <w:lang w:val="en-US"/>
        </w:rPr>
        <w:t>Söderlund</w:t>
      </w:r>
      <w:proofErr w:type="spellEnd"/>
      <w:r w:rsidR="00A926D4" w:rsidRPr="00224F5C">
        <w:rPr>
          <w:rFonts w:ascii="Times New Roman" w:hAnsi="Times New Roman" w:cs="Times New Roman"/>
          <w:lang w:val="en-US"/>
        </w:rPr>
        <w:t xml:space="preserve"> et al., 2007)</w:t>
      </w:r>
      <w:r w:rsidR="00E63F3D" w:rsidRPr="00224F5C">
        <w:rPr>
          <w:rFonts w:ascii="Times New Roman" w:hAnsi="Times New Roman" w:cs="Times New Roman"/>
          <w:lang w:val="en-US"/>
        </w:rPr>
        <w:t>.</w:t>
      </w:r>
      <w:r w:rsidR="00B60FA3" w:rsidRPr="00224F5C">
        <w:rPr>
          <w:rFonts w:ascii="Times New Roman" w:hAnsi="Times New Roman" w:cs="Times New Roman"/>
          <w:lang w:val="en-US"/>
        </w:rPr>
        <w:t xml:space="preserve"> In summary, in line with the idea of </w:t>
      </w:r>
      <w:r w:rsidR="00A77EED" w:rsidRPr="00224F5C">
        <w:rPr>
          <w:rFonts w:ascii="Times New Roman" w:hAnsi="Times New Roman" w:cs="Times New Roman"/>
          <w:lang w:val="en-US"/>
        </w:rPr>
        <w:t>SR</w:t>
      </w:r>
      <w:r w:rsidR="00B60FA3" w:rsidRPr="00224F5C">
        <w:rPr>
          <w:rFonts w:ascii="Times New Roman" w:hAnsi="Times New Roman" w:cs="Times New Roman"/>
          <w:lang w:val="en-US"/>
        </w:rPr>
        <w:t>, noise stimulation appears to be beneficial for perception and cognition across a range of experimental paradigms. However, the influence of noise appears to depend on the individual internal state.</w:t>
      </w:r>
    </w:p>
    <w:p w14:paraId="25ECBAA2" w14:textId="221DFB18" w:rsidR="001A5219" w:rsidRPr="00224F5C" w:rsidRDefault="00B60FA3"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In line with the literature, we </w:t>
      </w:r>
      <w:r w:rsidR="00A77EED" w:rsidRPr="00224F5C">
        <w:rPr>
          <w:rFonts w:ascii="Times New Roman" w:hAnsi="Times New Roman" w:cs="Times New Roman"/>
          <w:lang w:val="en-US"/>
        </w:rPr>
        <w:t>found</w:t>
      </w:r>
      <w:r w:rsidRPr="00224F5C">
        <w:rPr>
          <w:rFonts w:ascii="Times New Roman" w:hAnsi="Times New Roman" w:cs="Times New Roman"/>
          <w:lang w:val="en-US"/>
        </w:rPr>
        <w:t xml:space="preserve"> an overall positive effect of auditory white noise stimulation on visual perception across the two experiments. Whereas we only used one level of noise in the first experiment, we used multiple noise levels in the second experiment. Post-hoc comparisons</w:t>
      </w:r>
      <w:r w:rsidR="00FB00A2" w:rsidRPr="00224F5C">
        <w:rPr>
          <w:rFonts w:ascii="Times New Roman" w:hAnsi="Times New Roman" w:cs="Times New Roman"/>
          <w:lang w:val="en-US"/>
        </w:rPr>
        <w:t xml:space="preserve"> between the different noise levels and the baseline without noise stimulation indicate</w:t>
      </w:r>
      <w:r w:rsidR="00A77EED" w:rsidRPr="00224F5C">
        <w:rPr>
          <w:rFonts w:ascii="Times New Roman" w:hAnsi="Times New Roman" w:cs="Times New Roman"/>
          <w:lang w:val="en-US"/>
        </w:rPr>
        <w:t>d</w:t>
      </w:r>
      <w:r w:rsidR="00FB00A2" w:rsidRPr="00224F5C">
        <w:rPr>
          <w:rFonts w:ascii="Times New Roman" w:hAnsi="Times New Roman" w:cs="Times New Roman"/>
          <w:lang w:val="en-US"/>
        </w:rPr>
        <w:t xml:space="preserve"> that the strongest effect was found with intermediate noise levels. However, in contrast to previous studies (</w:t>
      </w:r>
      <w:proofErr w:type="spellStart"/>
      <w:r w:rsidR="00FB00A2" w:rsidRPr="00224F5C">
        <w:rPr>
          <w:rFonts w:ascii="Times New Roman" w:hAnsi="Times New Roman" w:cs="Times New Roman"/>
          <w:lang w:val="en-US"/>
        </w:rPr>
        <w:t>Manjarrez</w:t>
      </w:r>
      <w:proofErr w:type="spellEnd"/>
      <w:r w:rsidR="00FB00A2" w:rsidRPr="00224F5C">
        <w:rPr>
          <w:rFonts w:ascii="Times New Roman" w:hAnsi="Times New Roman" w:cs="Times New Roman"/>
          <w:lang w:val="en-US"/>
        </w:rPr>
        <w:t xml:space="preserve"> et al., 2007; </w:t>
      </w:r>
      <w:proofErr w:type="spellStart"/>
      <w:r w:rsidR="00FB00A2" w:rsidRPr="00224F5C">
        <w:rPr>
          <w:rFonts w:ascii="Times New Roman" w:hAnsi="Times New Roman" w:cs="Times New Roman"/>
          <w:lang w:val="en-US"/>
        </w:rPr>
        <w:t>Gleiss</w:t>
      </w:r>
      <w:proofErr w:type="spellEnd"/>
      <w:r w:rsidR="00FB00A2" w:rsidRPr="00224F5C">
        <w:rPr>
          <w:rFonts w:ascii="Times New Roman" w:hAnsi="Times New Roman" w:cs="Times New Roman"/>
          <w:lang w:val="en-US"/>
        </w:rPr>
        <w:t xml:space="preserve"> &amp; </w:t>
      </w:r>
      <w:proofErr w:type="spellStart"/>
      <w:r w:rsidR="00FB00A2" w:rsidRPr="00224F5C">
        <w:rPr>
          <w:rFonts w:ascii="Times New Roman" w:hAnsi="Times New Roman" w:cs="Times New Roman"/>
          <w:lang w:val="en-US"/>
        </w:rPr>
        <w:t>Kayser</w:t>
      </w:r>
      <w:proofErr w:type="spellEnd"/>
      <w:r w:rsidR="00FB00A2" w:rsidRPr="00224F5C">
        <w:rPr>
          <w:rFonts w:ascii="Times New Roman" w:hAnsi="Times New Roman" w:cs="Times New Roman"/>
          <w:lang w:val="en-US"/>
        </w:rPr>
        <w:t>, 2014), we did not find pronounced differences between the noise levels. Despite using similar noise levels as previous studies, it is possible that interindividual differences</w:t>
      </w:r>
      <w:r w:rsidR="00E349D8" w:rsidRPr="00224F5C">
        <w:rPr>
          <w:rFonts w:ascii="Times New Roman" w:hAnsi="Times New Roman" w:cs="Times New Roman"/>
          <w:lang w:val="en-US"/>
        </w:rPr>
        <w:t>, e.g., DA levels or cognitive flexibility</w:t>
      </w:r>
      <w:r w:rsidR="00FB00A2" w:rsidRPr="00224F5C">
        <w:rPr>
          <w:rFonts w:ascii="Times New Roman" w:hAnsi="Times New Roman" w:cs="Times New Roman"/>
          <w:lang w:val="en-US"/>
        </w:rPr>
        <w:t xml:space="preserve"> between the participants overshadow the inverted-u relationship between noise level and performance</w:t>
      </w:r>
      <w:r w:rsidR="00E349D8" w:rsidRPr="00224F5C">
        <w:rPr>
          <w:rFonts w:ascii="Times New Roman" w:hAnsi="Times New Roman" w:cs="Times New Roman"/>
          <w:lang w:val="en-US"/>
        </w:rPr>
        <w:t xml:space="preserve"> (Cools &amp; </w:t>
      </w:r>
      <w:proofErr w:type="spellStart"/>
      <w:r w:rsidR="00E349D8" w:rsidRPr="00224F5C">
        <w:rPr>
          <w:rFonts w:ascii="Times New Roman" w:hAnsi="Times New Roman" w:cs="Times New Roman"/>
          <w:lang w:val="en-US"/>
        </w:rPr>
        <w:t>D’Esposito</w:t>
      </w:r>
      <w:proofErr w:type="spellEnd"/>
      <w:r w:rsidR="00E349D8" w:rsidRPr="00224F5C">
        <w:rPr>
          <w:rFonts w:ascii="Times New Roman" w:hAnsi="Times New Roman" w:cs="Times New Roman"/>
          <w:lang w:val="en-US"/>
        </w:rPr>
        <w:t>, 2011)</w:t>
      </w:r>
      <w:r w:rsidR="00FB00A2" w:rsidRPr="00224F5C">
        <w:rPr>
          <w:rFonts w:ascii="Times New Roman" w:hAnsi="Times New Roman" w:cs="Times New Roman"/>
          <w:lang w:val="en-US"/>
        </w:rPr>
        <w:t xml:space="preserve">. Future studies could therefore pay closer attention to the individual performance to estimate the single participants’ optimal noise level. </w:t>
      </w:r>
      <w:r w:rsidR="00B34658" w:rsidRPr="00224F5C">
        <w:rPr>
          <w:rFonts w:ascii="Times New Roman" w:hAnsi="Times New Roman" w:cs="Times New Roman"/>
          <w:lang w:val="en-US"/>
        </w:rPr>
        <w:t xml:space="preserve">In the analysis of the performance increase from incongruent to congruent stimuli, we found that auditory noise stimulation led to a larger improvement compared to no auditory noise stimulation. This finding from a flanker task extends previous </w:t>
      </w:r>
      <w:r w:rsidR="007B7174" w:rsidRPr="00224F5C">
        <w:rPr>
          <w:rFonts w:ascii="Times New Roman" w:hAnsi="Times New Roman" w:cs="Times New Roman"/>
          <w:lang w:val="en-US"/>
        </w:rPr>
        <w:t xml:space="preserve">evidence regarding </w:t>
      </w:r>
      <w:r w:rsidR="00B34658" w:rsidRPr="00224F5C">
        <w:rPr>
          <w:rFonts w:ascii="Times New Roman" w:hAnsi="Times New Roman" w:cs="Times New Roman"/>
          <w:lang w:val="en-US"/>
        </w:rPr>
        <w:t>the beneficial influence of noise stimulation on perception to a task involving higher-order cognitive processes. Importantly, in a Go/</w:t>
      </w:r>
      <w:proofErr w:type="spellStart"/>
      <w:r w:rsidR="00B34658" w:rsidRPr="00224F5C">
        <w:rPr>
          <w:rFonts w:ascii="Times New Roman" w:hAnsi="Times New Roman" w:cs="Times New Roman"/>
          <w:lang w:val="en-US"/>
        </w:rPr>
        <w:t>NoGo</w:t>
      </w:r>
      <w:proofErr w:type="spellEnd"/>
      <w:r w:rsidR="00B34658" w:rsidRPr="00224F5C">
        <w:rPr>
          <w:rFonts w:ascii="Times New Roman" w:hAnsi="Times New Roman" w:cs="Times New Roman"/>
          <w:lang w:val="en-US"/>
        </w:rPr>
        <w:t xml:space="preserve"> experiment, </w:t>
      </w:r>
      <w:proofErr w:type="spellStart"/>
      <w:r w:rsidR="00B34658" w:rsidRPr="00224F5C">
        <w:rPr>
          <w:rFonts w:ascii="Times New Roman" w:hAnsi="Times New Roman" w:cs="Times New Roman"/>
          <w:lang w:val="en-US"/>
        </w:rPr>
        <w:t>Ba</w:t>
      </w:r>
      <w:r w:rsidR="00744A85" w:rsidRPr="00224F5C">
        <w:rPr>
          <w:rFonts w:ascii="Times New Roman" w:hAnsi="Times New Roman" w:cs="Times New Roman"/>
          <w:lang w:val="en-US"/>
        </w:rPr>
        <w:t>i</w:t>
      </w:r>
      <w:r w:rsidR="00B34658" w:rsidRPr="00224F5C">
        <w:rPr>
          <w:rFonts w:ascii="Times New Roman" w:hAnsi="Times New Roman" w:cs="Times New Roman"/>
          <w:lang w:val="en-US"/>
        </w:rPr>
        <w:t>jot</w:t>
      </w:r>
      <w:proofErr w:type="spellEnd"/>
      <w:r w:rsidR="00B34658" w:rsidRPr="00224F5C">
        <w:rPr>
          <w:rFonts w:ascii="Times New Roman" w:hAnsi="Times New Roman" w:cs="Times New Roman"/>
          <w:lang w:val="en-US"/>
        </w:rPr>
        <w:t xml:space="preserve"> et al. (2016) did not find changes in performance in the control group</w:t>
      </w:r>
      <w:r w:rsidR="00D06688" w:rsidRPr="00224F5C">
        <w:rPr>
          <w:rFonts w:ascii="Times New Roman" w:hAnsi="Times New Roman" w:cs="Times New Roman"/>
          <w:lang w:val="en-US"/>
        </w:rPr>
        <w:t xml:space="preserve">. Moreover, in a memory task, </w:t>
      </w:r>
      <w:proofErr w:type="spellStart"/>
      <w:r w:rsidR="00D06688" w:rsidRPr="00224F5C">
        <w:rPr>
          <w:rFonts w:ascii="Times New Roman" w:hAnsi="Times New Roman" w:cs="Times New Roman"/>
          <w:lang w:val="en-US"/>
        </w:rPr>
        <w:t>Söderlund</w:t>
      </w:r>
      <w:proofErr w:type="spellEnd"/>
      <w:r w:rsidR="00D06688" w:rsidRPr="00224F5C">
        <w:rPr>
          <w:rFonts w:ascii="Times New Roman" w:hAnsi="Times New Roman" w:cs="Times New Roman"/>
          <w:lang w:val="en-US"/>
        </w:rPr>
        <w:t xml:space="preserve"> et al. </w:t>
      </w:r>
      <w:r w:rsidR="00D06688" w:rsidRPr="00224F5C">
        <w:rPr>
          <w:rFonts w:ascii="Times New Roman" w:hAnsi="Times New Roman" w:cs="Times New Roman"/>
          <w:lang w:val="en-US"/>
        </w:rPr>
        <w:lastRenderedPageBreak/>
        <w:t xml:space="preserve">(2007) found a decrease in performance in the control group. Thus, the influence of white noise on cognitive processes beyond perception appears to be </w:t>
      </w:r>
      <w:r w:rsidR="00A77EED" w:rsidRPr="00224F5C">
        <w:rPr>
          <w:rFonts w:ascii="Times New Roman" w:hAnsi="Times New Roman" w:cs="Times New Roman"/>
          <w:lang w:val="en-US"/>
        </w:rPr>
        <w:t>more diverse</w:t>
      </w:r>
      <w:r w:rsidR="00A7246D" w:rsidRPr="00224F5C">
        <w:rPr>
          <w:rFonts w:ascii="Times New Roman" w:hAnsi="Times New Roman" w:cs="Times New Roman"/>
          <w:lang w:val="en-US"/>
        </w:rPr>
        <w:t>, with a possible inverted u-shaped relationship between noise level and performance, in which the optimal noise level differs between individuals.</w:t>
      </w:r>
      <w:r w:rsidR="00D06688" w:rsidRPr="00224F5C">
        <w:rPr>
          <w:rFonts w:ascii="Times New Roman" w:hAnsi="Times New Roman" w:cs="Times New Roman"/>
          <w:lang w:val="en-US"/>
        </w:rPr>
        <w:t xml:space="preserve"> </w:t>
      </w:r>
      <w:r w:rsidR="00A7246D" w:rsidRPr="00224F5C">
        <w:rPr>
          <w:rFonts w:ascii="Times New Roman" w:hAnsi="Times New Roman" w:cs="Times New Roman"/>
          <w:lang w:val="en-US"/>
        </w:rPr>
        <w:t>As in the second experiment, f</w:t>
      </w:r>
      <w:r w:rsidR="00D06688" w:rsidRPr="00224F5C">
        <w:rPr>
          <w:rFonts w:ascii="Times New Roman" w:hAnsi="Times New Roman" w:cs="Times New Roman"/>
          <w:lang w:val="en-US"/>
        </w:rPr>
        <w:t>uture studies could therefore extend the current findings to multiple levels of white noise stimulation and different experimental tasks to delineate the influence of white noise stimulation on various aspects of perception and cognition.</w:t>
      </w:r>
      <w:r w:rsidR="001A5219" w:rsidRPr="00224F5C">
        <w:rPr>
          <w:rFonts w:ascii="Times New Roman" w:hAnsi="Times New Roman" w:cs="Times New Roman"/>
          <w:lang w:val="en-US"/>
        </w:rPr>
        <w:t xml:space="preserve"> In summary, our results confirm the proposed relationship between SR, arousal, and perceptual performance. However, closer examination of the optimal noise level in different tasks and between individuals is needed.</w:t>
      </w:r>
    </w:p>
    <w:p w14:paraId="0C752393" w14:textId="0F4B8967" w:rsidR="00817F0F" w:rsidRPr="00224F5C" w:rsidRDefault="00D06688" w:rsidP="00052C20">
      <w:pPr>
        <w:pStyle w:val="KeinLeerraum"/>
        <w:rPr>
          <w:rFonts w:ascii="Times New Roman" w:hAnsi="Times New Roman" w:cs="Times New Roman"/>
          <w:lang w:val="en-US"/>
        </w:rPr>
      </w:pPr>
      <w:r w:rsidRPr="00224F5C">
        <w:rPr>
          <w:rFonts w:ascii="Times New Roman" w:hAnsi="Times New Roman" w:cs="Times New Roman"/>
          <w:lang w:val="en-US"/>
        </w:rPr>
        <w:t xml:space="preserve">While the two experiments presented here extend the previous findings to new paradigms, the current results are limited. The sample in the first experiment is very small and the effects are relatively weak. To </w:t>
      </w:r>
      <w:r w:rsidR="008605B4" w:rsidRPr="00224F5C">
        <w:rPr>
          <w:rFonts w:ascii="Times New Roman" w:hAnsi="Times New Roman" w:cs="Times New Roman"/>
          <w:lang w:val="en-US"/>
        </w:rPr>
        <w:t xml:space="preserve">gain more confidence in the effect of auditory white noise stimulation on visual perception in the flanker task, the experiment should thus be replicated in a larger sample. Moreover, multiple noise levels should be used to allow a more detailed analysis. Whereas the second experiment used multiple noise levels, </w:t>
      </w:r>
      <w:r w:rsidR="00A7246D" w:rsidRPr="00224F5C">
        <w:rPr>
          <w:rFonts w:ascii="Times New Roman" w:hAnsi="Times New Roman" w:cs="Times New Roman"/>
          <w:lang w:val="en-US"/>
        </w:rPr>
        <w:t xml:space="preserve">only small </w:t>
      </w:r>
      <w:r w:rsidR="008605B4" w:rsidRPr="00224F5C">
        <w:rPr>
          <w:rFonts w:ascii="Times New Roman" w:hAnsi="Times New Roman" w:cs="Times New Roman"/>
          <w:lang w:val="en-US"/>
        </w:rPr>
        <w:t>differences between the noise levels could be found. This might be due to the heterogeneous responses of the participants. Future studies should therefore again collect larger samples and examine individual performance optima.</w:t>
      </w:r>
      <w:r w:rsidR="0098329C" w:rsidRPr="00224F5C">
        <w:rPr>
          <w:rFonts w:ascii="Times New Roman" w:hAnsi="Times New Roman" w:cs="Times New Roman"/>
          <w:lang w:val="en-US"/>
        </w:rPr>
        <w:t xml:space="preserve"> Moreover, future studies could also explore alternative types of auditory stimulation, such as pink noise or music</w:t>
      </w:r>
      <w:r w:rsidR="003D3068" w:rsidRPr="00224F5C">
        <w:rPr>
          <w:rFonts w:ascii="Times New Roman" w:hAnsi="Times New Roman" w:cs="Times New Roman"/>
          <w:lang w:val="en-US"/>
        </w:rPr>
        <w:t>.</w:t>
      </w:r>
    </w:p>
    <w:p w14:paraId="1DCA2A28" w14:textId="3F849DF8" w:rsidR="00607E84" w:rsidRPr="0059136A" w:rsidRDefault="00607E84" w:rsidP="00052C20">
      <w:pPr>
        <w:spacing w:line="480" w:lineRule="auto"/>
        <w:rPr>
          <w:lang w:val="en-US"/>
        </w:rPr>
      </w:pPr>
    </w:p>
    <w:p w14:paraId="4377B037" w14:textId="176AA26D" w:rsidR="00607E84" w:rsidRPr="00224F5C" w:rsidRDefault="00607E84" w:rsidP="00052C20">
      <w:pPr>
        <w:pStyle w:val="berschrift2"/>
        <w:spacing w:line="480" w:lineRule="auto"/>
        <w:rPr>
          <w:rFonts w:ascii="Times New Roman" w:hAnsi="Times New Roman" w:cs="Times New Roman"/>
          <w:lang w:val="en-US"/>
        </w:rPr>
      </w:pPr>
      <w:r w:rsidRPr="00224F5C">
        <w:rPr>
          <w:rFonts w:ascii="Times New Roman" w:hAnsi="Times New Roman" w:cs="Times New Roman"/>
          <w:lang w:val="en-US"/>
        </w:rPr>
        <w:t>Conclusion</w:t>
      </w:r>
    </w:p>
    <w:p w14:paraId="122A17BB" w14:textId="49224103" w:rsidR="00607E84" w:rsidRPr="00224F5C" w:rsidRDefault="008605B4" w:rsidP="004F11EE">
      <w:pPr>
        <w:pStyle w:val="KeinLeerraum"/>
        <w:rPr>
          <w:rFonts w:ascii="Times New Roman" w:hAnsi="Times New Roman" w:cs="Times New Roman"/>
          <w:lang w:val="en-US" w:bidi="de-DE"/>
        </w:rPr>
      </w:pPr>
      <w:r w:rsidRPr="00224F5C">
        <w:rPr>
          <w:rFonts w:ascii="Times New Roman" w:hAnsi="Times New Roman" w:cs="Times New Roman"/>
          <w:lang w:val="en-US"/>
        </w:rPr>
        <w:t xml:space="preserve">In two experiments, we </w:t>
      </w:r>
      <w:r w:rsidR="003D3068" w:rsidRPr="00224F5C">
        <w:rPr>
          <w:rFonts w:ascii="Times New Roman" w:hAnsi="Times New Roman" w:cs="Times New Roman"/>
          <w:lang w:val="en-US"/>
        </w:rPr>
        <w:t>confirm our hypothesis</w:t>
      </w:r>
      <w:r w:rsidRPr="00224F5C">
        <w:rPr>
          <w:rFonts w:ascii="Times New Roman" w:hAnsi="Times New Roman" w:cs="Times New Roman"/>
          <w:lang w:val="en-US"/>
        </w:rPr>
        <w:t xml:space="preserve"> that auditory white noise stimulation has a beneficial influence on visual perception. The current findings are in line with </w:t>
      </w:r>
      <w:r w:rsidR="003D3068" w:rsidRPr="00224F5C">
        <w:rPr>
          <w:rFonts w:ascii="Times New Roman" w:hAnsi="Times New Roman" w:cs="Times New Roman"/>
          <w:lang w:val="en-US"/>
        </w:rPr>
        <w:t xml:space="preserve">the </w:t>
      </w:r>
      <w:r w:rsidRPr="00224F5C">
        <w:rPr>
          <w:rFonts w:ascii="Times New Roman" w:hAnsi="Times New Roman" w:cs="Times New Roman"/>
          <w:lang w:val="en-US"/>
        </w:rPr>
        <w:t xml:space="preserve">idea of stochastic resonance and the predictions of the Moderate Brain Arousal model. </w:t>
      </w:r>
      <w:r w:rsidR="0098329C" w:rsidRPr="00224F5C">
        <w:rPr>
          <w:rFonts w:ascii="Times New Roman" w:hAnsi="Times New Roman" w:cs="Times New Roman"/>
          <w:lang w:val="en-US"/>
        </w:rPr>
        <w:t>Auditory stimulation could therefore be a promising wa</w:t>
      </w:r>
      <w:r w:rsidR="003D3068" w:rsidRPr="00224F5C">
        <w:rPr>
          <w:rFonts w:ascii="Times New Roman" w:hAnsi="Times New Roman" w:cs="Times New Roman"/>
          <w:lang w:val="en-US"/>
        </w:rPr>
        <w:t>y</w:t>
      </w:r>
      <w:r w:rsidR="0098329C" w:rsidRPr="00224F5C">
        <w:rPr>
          <w:rFonts w:ascii="Times New Roman" w:hAnsi="Times New Roman" w:cs="Times New Roman"/>
          <w:lang w:val="en-US"/>
        </w:rPr>
        <w:t xml:space="preserve"> to optimize perception and performance.</w:t>
      </w:r>
    </w:p>
    <w:sdt>
      <w:sdtPr>
        <w:rPr>
          <w:rFonts w:ascii="Times New Roman" w:eastAsiaTheme="minorEastAsia" w:hAnsi="Times New Roman" w:cs="Times New Roman"/>
          <w:lang w:val="en-US"/>
        </w:rPr>
        <w:id w:val="-1096949615"/>
        <w:docPartObj>
          <w:docPartGallery w:val="Bibliographies"/>
          <w:docPartUnique/>
        </w:docPartObj>
      </w:sdtPr>
      <w:sdtEndPr>
        <w:rPr>
          <w:rFonts w:eastAsia="Times New Roman"/>
        </w:rPr>
      </w:sdtEndPr>
      <w:sdtContent>
        <w:p w14:paraId="02D17A90" w14:textId="568A96C4" w:rsidR="00097169" w:rsidRPr="00224F5C" w:rsidRDefault="00303B7E"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t>References</w:t>
          </w:r>
        </w:p>
        <w:sdt>
          <w:sdtPr>
            <w:rPr>
              <w:lang w:val="en-US"/>
            </w:rPr>
            <w:id w:val="-573587230"/>
            <w:bibliography/>
          </w:sdtPr>
          <w:sdtEndPr/>
          <w:sdtContent>
            <w:p w14:paraId="2A5333CB" w14:textId="77777777" w:rsidR="004F11EE" w:rsidRPr="00224F5C" w:rsidRDefault="004F11EE" w:rsidP="004F11EE">
              <w:pPr>
                <w:pStyle w:val="Literaturverzeichnis"/>
                <w:spacing w:line="480" w:lineRule="auto"/>
              </w:pPr>
              <w:proofErr w:type="spellStart"/>
              <w:r w:rsidRPr="0059136A">
                <w:rPr>
                  <w:lang w:val="en-US"/>
                </w:rPr>
                <w:t>Aihara</w:t>
              </w:r>
              <w:proofErr w:type="spellEnd"/>
              <w:r w:rsidRPr="0059136A">
                <w:rPr>
                  <w:lang w:val="en-US"/>
                </w:rPr>
                <w:t xml:space="preserve">, T., </w:t>
              </w:r>
              <w:proofErr w:type="spellStart"/>
              <w:r w:rsidRPr="0059136A">
                <w:rPr>
                  <w:lang w:val="en-US"/>
                </w:rPr>
                <w:t>Kitajo</w:t>
              </w:r>
              <w:proofErr w:type="spellEnd"/>
              <w:r w:rsidRPr="0059136A">
                <w:rPr>
                  <w:lang w:val="en-US"/>
                </w:rPr>
                <w:t xml:space="preserve">, K., Nozaki, D., &amp; Yamamoto, Y. (2010). How does stochastic resonance work within the human </w:t>
              </w:r>
              <w:proofErr w:type="gramStart"/>
              <w:r w:rsidRPr="0059136A">
                <w:rPr>
                  <w:lang w:val="en-US"/>
                </w:rPr>
                <w:t>brain?–</w:t>
              </w:r>
              <w:proofErr w:type="gramEnd"/>
              <w:r w:rsidRPr="0059136A">
                <w:rPr>
                  <w:lang w:val="en-US"/>
                </w:rPr>
                <w:t xml:space="preserve">Psychophysics of internal and external noise. </w:t>
              </w:r>
              <w:r w:rsidRPr="00224F5C">
                <w:rPr>
                  <w:i/>
                  <w:iCs/>
                </w:rPr>
                <w:t xml:space="preserve">Chemical </w:t>
              </w:r>
              <w:proofErr w:type="spellStart"/>
              <w:r w:rsidRPr="00224F5C">
                <w:rPr>
                  <w:i/>
                  <w:iCs/>
                </w:rPr>
                <w:t>Physics</w:t>
              </w:r>
              <w:proofErr w:type="spellEnd"/>
              <w:r w:rsidRPr="00224F5C">
                <w:t xml:space="preserve">, </w:t>
              </w:r>
              <w:r w:rsidRPr="00224F5C">
                <w:rPr>
                  <w:i/>
                  <w:iCs/>
                </w:rPr>
                <w:t>375</w:t>
              </w:r>
              <w:r w:rsidRPr="00224F5C">
                <w:t>, 616–624. http://doi.org/10.1016/j.chemphys.2010.04.027</w:t>
              </w:r>
            </w:p>
            <w:p w14:paraId="54F6CB3C" w14:textId="77777777" w:rsidR="004F11EE" w:rsidRPr="00224F5C" w:rsidRDefault="004F11EE" w:rsidP="004F11EE">
              <w:pPr>
                <w:pStyle w:val="Literaturverzeichnis"/>
                <w:spacing w:line="480" w:lineRule="auto"/>
                <w:rPr>
                  <w:lang w:val="en-US"/>
                </w:rPr>
              </w:pPr>
              <w:r w:rsidRPr="00224F5C">
                <w:t xml:space="preserve">Albrecht, B., Brandeis, D., </w:t>
              </w:r>
              <w:proofErr w:type="spellStart"/>
              <w:r w:rsidRPr="00224F5C">
                <w:t>Uebel</w:t>
              </w:r>
              <w:proofErr w:type="spellEnd"/>
              <w:r w:rsidRPr="00224F5C">
                <w:t xml:space="preserve">, H., Heinrich, H., Mueller, U. C., </w:t>
              </w:r>
              <w:proofErr w:type="spellStart"/>
              <w:r w:rsidRPr="00224F5C">
                <w:t>Hasselhorn</w:t>
              </w:r>
              <w:proofErr w:type="spellEnd"/>
              <w:r w:rsidRPr="00224F5C">
                <w:t xml:space="preserve">, M., et al. </w:t>
              </w:r>
              <w:r w:rsidRPr="00224F5C">
                <w:rPr>
                  <w:lang w:val="en-US"/>
                </w:rPr>
                <w:t xml:space="preserve">(2008). Action Monitoring in Boys </w:t>
              </w:r>
              <w:proofErr w:type="gramStart"/>
              <w:r w:rsidRPr="00224F5C">
                <w:rPr>
                  <w:lang w:val="en-US"/>
                </w:rPr>
                <w:t>With</w:t>
              </w:r>
              <w:proofErr w:type="gramEnd"/>
              <w:r w:rsidRPr="00224F5C">
                <w:rPr>
                  <w:lang w:val="en-US"/>
                </w:rPr>
                <w:t xml:space="preserve"> Attention-Deficit/Hyperactivity Disorder, Their Nonaffected Siblings, and Normal Control Subjects: Evidence for an Endophenotype. </w:t>
              </w:r>
              <w:r w:rsidRPr="00224F5C">
                <w:rPr>
                  <w:i/>
                  <w:iCs/>
                  <w:lang w:val="en-US"/>
                </w:rPr>
                <w:t>Biological Psychiatry</w:t>
              </w:r>
              <w:r w:rsidRPr="00224F5C">
                <w:rPr>
                  <w:lang w:val="en-US"/>
                </w:rPr>
                <w:t xml:space="preserve">, </w:t>
              </w:r>
              <w:r w:rsidRPr="00224F5C">
                <w:rPr>
                  <w:i/>
                  <w:iCs/>
                  <w:lang w:val="en-US"/>
                </w:rPr>
                <w:t>64</w:t>
              </w:r>
              <w:r w:rsidRPr="00224F5C">
                <w:rPr>
                  <w:lang w:val="en-US"/>
                </w:rPr>
                <w:t>(7), 615–625. http://doi.org/10.1016/j.biopsych.2007.12.016</w:t>
              </w:r>
            </w:p>
            <w:p w14:paraId="1ADFAA7F" w14:textId="77777777" w:rsidR="004F11EE" w:rsidRPr="00224F5C" w:rsidRDefault="004F11EE" w:rsidP="004F11EE">
              <w:pPr>
                <w:pStyle w:val="Literaturverzeichnis"/>
                <w:spacing w:line="480" w:lineRule="auto"/>
                <w:rPr>
                  <w:lang w:val="en-US"/>
                </w:rPr>
              </w:pPr>
              <w:proofErr w:type="spellStart"/>
              <w:r w:rsidRPr="00224F5C">
                <w:rPr>
                  <w:lang w:val="en-US"/>
                </w:rPr>
                <w:t>Baijot</w:t>
              </w:r>
              <w:proofErr w:type="spellEnd"/>
              <w:r w:rsidRPr="00224F5C">
                <w:rPr>
                  <w:lang w:val="en-US"/>
                </w:rPr>
                <w:t xml:space="preserve">, S., </w:t>
              </w:r>
              <w:proofErr w:type="spellStart"/>
              <w:r w:rsidRPr="00224F5C">
                <w:rPr>
                  <w:lang w:val="en-US"/>
                </w:rPr>
                <w:t>Slama</w:t>
              </w:r>
              <w:proofErr w:type="spellEnd"/>
              <w:r w:rsidRPr="00224F5C">
                <w:rPr>
                  <w:lang w:val="en-US"/>
                </w:rPr>
                <w:t xml:space="preserve">, H., </w:t>
              </w:r>
              <w:proofErr w:type="spellStart"/>
              <w:r w:rsidRPr="00224F5C">
                <w:rPr>
                  <w:lang w:val="en-US"/>
                </w:rPr>
                <w:t>Söderlund</w:t>
              </w:r>
              <w:proofErr w:type="spellEnd"/>
              <w:r w:rsidRPr="00224F5C">
                <w:rPr>
                  <w:lang w:val="en-US"/>
                </w:rPr>
                <w:t xml:space="preserve">, G., Dan, B., </w:t>
              </w:r>
              <w:proofErr w:type="spellStart"/>
              <w:r w:rsidRPr="00224F5C">
                <w:rPr>
                  <w:lang w:val="en-US"/>
                </w:rPr>
                <w:t>Deltenre</w:t>
              </w:r>
              <w:proofErr w:type="spellEnd"/>
              <w:r w:rsidRPr="00224F5C">
                <w:rPr>
                  <w:lang w:val="en-US"/>
                </w:rPr>
                <w:t xml:space="preserve">, P., Colin, C., &amp; </w:t>
              </w:r>
              <w:proofErr w:type="spellStart"/>
              <w:r w:rsidRPr="00224F5C">
                <w:rPr>
                  <w:lang w:val="en-US"/>
                </w:rPr>
                <w:t>Deconinck</w:t>
              </w:r>
              <w:proofErr w:type="spellEnd"/>
              <w:r w:rsidRPr="00224F5C">
                <w:rPr>
                  <w:lang w:val="en-US"/>
                </w:rPr>
                <w:t xml:space="preserve">, N. (2016). Neuropsychological and neurophysiological benefits from white noise in children with and without ADHD. </w:t>
              </w:r>
              <w:r w:rsidRPr="00224F5C">
                <w:rPr>
                  <w:i/>
                  <w:iCs/>
                  <w:lang w:val="en-US"/>
                </w:rPr>
                <w:t>Behavioral and Brain Functions</w:t>
              </w:r>
              <w:r w:rsidRPr="00224F5C">
                <w:rPr>
                  <w:lang w:val="en-US"/>
                </w:rPr>
                <w:t>, 1–13. http://doi.org/10.1186/s12993-016-0095-y</w:t>
              </w:r>
            </w:p>
            <w:p w14:paraId="119C7A9E" w14:textId="77777777" w:rsidR="004F11EE" w:rsidRPr="00224F5C" w:rsidRDefault="004F11EE" w:rsidP="004F11EE">
              <w:pPr>
                <w:pStyle w:val="Literaturverzeichnis"/>
                <w:spacing w:line="480" w:lineRule="auto"/>
                <w:rPr>
                  <w:lang w:val="en-US"/>
                </w:rPr>
              </w:pPr>
              <w:proofErr w:type="spellStart"/>
              <w:r w:rsidRPr="00224F5C">
                <w:rPr>
                  <w:lang w:val="en-US"/>
                </w:rPr>
                <w:t>Bakeman</w:t>
              </w:r>
              <w:proofErr w:type="spellEnd"/>
              <w:r w:rsidRPr="00224F5C">
                <w:rPr>
                  <w:lang w:val="en-US"/>
                </w:rPr>
                <w:t xml:space="preserve">, R. (2005). Recommended effect size statistics for repeated measures designs. </w:t>
              </w:r>
              <w:r w:rsidRPr="00224F5C">
                <w:rPr>
                  <w:i/>
                  <w:iCs/>
                  <w:lang w:val="en-US"/>
                </w:rPr>
                <w:t>Behavior Research Methods</w:t>
              </w:r>
              <w:r w:rsidRPr="00224F5C">
                <w:rPr>
                  <w:lang w:val="en-US"/>
                </w:rPr>
                <w:t xml:space="preserve">, </w:t>
              </w:r>
              <w:r w:rsidRPr="00224F5C">
                <w:rPr>
                  <w:i/>
                  <w:iCs/>
                  <w:lang w:val="en-US"/>
                </w:rPr>
                <w:t>37</w:t>
              </w:r>
              <w:r w:rsidRPr="00224F5C">
                <w:rPr>
                  <w:lang w:val="en-US"/>
                </w:rPr>
                <w:t>(3), 379–384. http://doi.org/10.3758/bf03192707</w:t>
              </w:r>
            </w:p>
            <w:p w14:paraId="3B18C6E1"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Philipsen</w:t>
              </w:r>
              <w:proofErr w:type="spellEnd"/>
              <w:r w:rsidRPr="00224F5C">
                <w:rPr>
                  <w:lang w:val="en-US"/>
                </w:rPr>
                <w:t xml:space="preserve">, A., </w:t>
              </w:r>
              <w:proofErr w:type="spellStart"/>
              <w:r w:rsidRPr="00224F5C">
                <w:rPr>
                  <w:lang w:val="en-US"/>
                </w:rPr>
                <w:t>Henneck</w:t>
              </w:r>
              <w:proofErr w:type="spellEnd"/>
              <w:r w:rsidRPr="00224F5C">
                <w:rPr>
                  <w:lang w:val="en-US"/>
                </w:rPr>
                <w:t xml:space="preserve">, M., </w:t>
              </w:r>
              <w:proofErr w:type="spellStart"/>
              <w:r w:rsidRPr="00224F5C">
                <w:rPr>
                  <w:lang w:val="en-US"/>
                </w:rPr>
                <w:t>Panczuk</w:t>
              </w:r>
              <w:proofErr w:type="spellEnd"/>
              <w:r w:rsidRPr="00224F5C">
                <w:rPr>
                  <w:lang w:val="en-US"/>
                </w:rPr>
                <w:t xml:space="preserve">, A., </w:t>
              </w:r>
              <w:proofErr w:type="spellStart"/>
              <w:r w:rsidRPr="00224F5C">
                <w:rPr>
                  <w:lang w:val="en-US"/>
                </w:rPr>
                <w:t>Pietrowsky</w:t>
              </w:r>
              <w:proofErr w:type="spellEnd"/>
              <w:r w:rsidRPr="00224F5C">
                <w:rPr>
                  <w:lang w:val="en-US"/>
                </w:rPr>
                <w:t xml:space="preserve">, R., </w:t>
              </w:r>
              <w:proofErr w:type="spellStart"/>
              <w:r w:rsidRPr="00224F5C">
                <w:rPr>
                  <w:lang w:val="en-US"/>
                </w:rPr>
                <w:t>Hebebrand</w:t>
              </w:r>
              <w:proofErr w:type="spellEnd"/>
              <w:r w:rsidRPr="00224F5C">
                <w:rPr>
                  <w:lang w:val="en-US"/>
                </w:rPr>
                <w:t xml:space="preserve">, J., </w:t>
              </w:r>
              <w:proofErr w:type="spellStart"/>
              <w:r w:rsidRPr="00224F5C">
                <w:rPr>
                  <w:lang w:val="en-US"/>
                </w:rPr>
                <w:t>Schimmelmann</w:t>
              </w:r>
              <w:proofErr w:type="spellEnd"/>
              <w:r w:rsidRPr="00224F5C">
                <w:rPr>
                  <w:lang w:val="en-US"/>
                </w:rPr>
                <w:t xml:space="preserve">, B. (2011). German Validation of the Conners Adult ADHD Rating Scales–self-report (CAARS-S) I: Factor Structure and Normative Data. </w:t>
              </w:r>
              <w:r w:rsidRPr="00224F5C">
                <w:rPr>
                  <w:i/>
                  <w:iCs/>
                  <w:lang w:val="en-US"/>
                </w:rPr>
                <w:t>European Psychiatry,</w:t>
              </w:r>
              <w:r w:rsidRPr="00224F5C">
                <w:rPr>
                  <w:lang w:val="en-US"/>
                </w:rPr>
                <w:t xml:space="preserve"> </w:t>
              </w:r>
              <w:r w:rsidRPr="00224F5C">
                <w:rPr>
                  <w:i/>
                  <w:iCs/>
                  <w:lang w:val="en-US"/>
                </w:rPr>
                <w:t>26</w:t>
              </w:r>
              <w:r w:rsidRPr="00224F5C">
                <w:rPr>
                  <w:lang w:val="en-US"/>
                </w:rPr>
                <w:t xml:space="preserve">(2), 100-107. </w:t>
              </w:r>
              <w:proofErr w:type="gramStart"/>
              <w:r w:rsidRPr="00224F5C">
                <w:rPr>
                  <w:lang w:val="en-US"/>
                </w:rPr>
                <w:t>doi:10.1016/j.eurpsy</w:t>
              </w:r>
              <w:proofErr w:type="gramEnd"/>
              <w:r w:rsidRPr="00224F5C">
                <w:rPr>
                  <w:lang w:val="en-US"/>
                </w:rPr>
                <w:t>.2009.12.024</w:t>
              </w:r>
            </w:p>
            <w:p w14:paraId="40928A84" w14:textId="77777777" w:rsidR="004F11EE" w:rsidRPr="00224F5C" w:rsidRDefault="004F11EE" w:rsidP="004F11EE">
              <w:pPr>
                <w:pStyle w:val="Literaturverzeichnis"/>
                <w:spacing w:line="480" w:lineRule="auto"/>
                <w:rPr>
                  <w:lang w:val="en-US"/>
                </w:rPr>
              </w:pPr>
              <w:r w:rsidRPr="00224F5C">
                <w:rPr>
                  <w:lang w:val="en-US"/>
                </w:rPr>
                <w:t xml:space="preserve">Christiansen, H., </w:t>
              </w:r>
              <w:proofErr w:type="spellStart"/>
              <w:r w:rsidRPr="00224F5C">
                <w:rPr>
                  <w:lang w:val="en-US"/>
                </w:rPr>
                <w:t>Kis</w:t>
              </w:r>
              <w:proofErr w:type="spellEnd"/>
              <w:r w:rsidRPr="00224F5C">
                <w:rPr>
                  <w:lang w:val="en-US"/>
                </w:rPr>
                <w:t xml:space="preserve">, B., Hirsch, O., </w:t>
              </w:r>
              <w:proofErr w:type="spellStart"/>
              <w:r w:rsidRPr="00224F5C">
                <w:rPr>
                  <w:lang w:val="en-US"/>
                </w:rPr>
                <w:t>Matthies</w:t>
              </w:r>
              <w:proofErr w:type="spellEnd"/>
              <w:r w:rsidRPr="00224F5C">
                <w:rPr>
                  <w:lang w:val="en-US"/>
                </w:rPr>
                <w:t xml:space="preserve">, S., </w:t>
              </w:r>
              <w:proofErr w:type="spellStart"/>
              <w:r w:rsidRPr="00224F5C">
                <w:rPr>
                  <w:lang w:val="en-US"/>
                </w:rPr>
                <w:t>Hebebrand</w:t>
              </w:r>
              <w:proofErr w:type="spellEnd"/>
              <w:r w:rsidRPr="00224F5C">
                <w:rPr>
                  <w:lang w:val="en-US"/>
                </w:rPr>
                <w:t xml:space="preserve">, J., </w:t>
              </w:r>
              <w:proofErr w:type="spellStart"/>
              <w:r w:rsidRPr="00224F5C">
                <w:rPr>
                  <w:lang w:val="en-US"/>
                </w:rPr>
                <w:t>Uekermann</w:t>
              </w:r>
              <w:proofErr w:type="spellEnd"/>
              <w:r w:rsidRPr="00224F5C">
                <w:rPr>
                  <w:lang w:val="en-US"/>
                </w:rPr>
                <w:t xml:space="preserve">, J., Abdel-Hamid, M., Kraemer, M., </w:t>
              </w:r>
              <w:proofErr w:type="spellStart"/>
              <w:r w:rsidRPr="00224F5C">
                <w:rPr>
                  <w:lang w:val="en-US"/>
                </w:rPr>
                <w:t>Wiltfang</w:t>
              </w:r>
              <w:proofErr w:type="spellEnd"/>
              <w:r w:rsidRPr="00224F5C">
                <w:rPr>
                  <w:lang w:val="en-US"/>
                </w:rPr>
                <w:t xml:space="preserve">, J., Graf, E., </w:t>
              </w:r>
              <w:proofErr w:type="spellStart"/>
              <w:r w:rsidRPr="00224F5C">
                <w:rPr>
                  <w:lang w:val="en-US"/>
                </w:rPr>
                <w:t>Colla</w:t>
              </w:r>
              <w:proofErr w:type="spellEnd"/>
              <w:r w:rsidRPr="00224F5C">
                <w:rPr>
                  <w:lang w:val="en-US"/>
                </w:rPr>
                <w:t xml:space="preserve">, M., </w:t>
              </w:r>
              <w:proofErr w:type="spellStart"/>
              <w:r w:rsidRPr="00224F5C">
                <w:rPr>
                  <w:lang w:val="en-US"/>
                </w:rPr>
                <w:t>Sobanski</w:t>
              </w:r>
              <w:proofErr w:type="spellEnd"/>
              <w:r w:rsidRPr="00224F5C">
                <w:rPr>
                  <w:lang w:val="en-US"/>
                </w:rPr>
                <w:t xml:space="preserve">, E., </w:t>
              </w:r>
              <w:proofErr w:type="spellStart"/>
              <w:r w:rsidRPr="00224F5C">
                <w:rPr>
                  <w:lang w:val="en-US"/>
                </w:rPr>
                <w:t>Alm</w:t>
              </w:r>
              <w:proofErr w:type="spellEnd"/>
              <w:r w:rsidRPr="00224F5C">
                <w:rPr>
                  <w:lang w:val="en-US"/>
                </w:rPr>
                <w:t xml:space="preserve">, B., </w:t>
              </w:r>
              <w:proofErr w:type="spellStart"/>
              <w:r w:rsidRPr="00224F5C">
                <w:rPr>
                  <w:lang w:val="en-US"/>
                </w:rPr>
                <w:t>Rösler</w:t>
              </w:r>
              <w:proofErr w:type="spellEnd"/>
              <w:r w:rsidRPr="00224F5C">
                <w:rPr>
                  <w:lang w:val="en-US"/>
                </w:rPr>
                <w:t xml:space="preserve">, M., Jacob, C., </w:t>
              </w:r>
              <w:proofErr w:type="spellStart"/>
              <w:r w:rsidRPr="00224F5C">
                <w:rPr>
                  <w:lang w:val="en-US"/>
                </w:rPr>
                <w:t>Jans</w:t>
              </w:r>
              <w:proofErr w:type="spellEnd"/>
              <w:r w:rsidRPr="00224F5C">
                <w:rPr>
                  <w:lang w:val="en-US"/>
                </w:rPr>
                <w:t xml:space="preserve">, T., Huss, M., </w:t>
              </w:r>
              <w:proofErr w:type="spellStart"/>
              <w:r w:rsidRPr="00224F5C">
                <w:rPr>
                  <w:lang w:val="en-US"/>
                </w:rPr>
                <w:t>Schimmelmann</w:t>
              </w:r>
              <w:proofErr w:type="spellEnd"/>
              <w:r w:rsidRPr="00224F5C">
                <w:rPr>
                  <w:lang w:val="en-US"/>
                </w:rPr>
                <w:t xml:space="preserve">, B.G., </w:t>
              </w:r>
              <w:proofErr w:type="spellStart"/>
              <w:r w:rsidRPr="00224F5C">
                <w:rPr>
                  <w:lang w:val="en-US"/>
                </w:rPr>
                <w:t>Philipsen</w:t>
              </w:r>
              <w:proofErr w:type="spellEnd"/>
              <w:r w:rsidRPr="00224F5C">
                <w:rPr>
                  <w:lang w:val="en-US"/>
                </w:rPr>
                <w:t xml:space="preserve">, A. (2012). German validation of the Conners Adult ADHD Rating Scales (CAARS) II: </w:t>
              </w:r>
              <w:r w:rsidRPr="00224F5C">
                <w:rPr>
                  <w:lang w:val="en-US"/>
                </w:rPr>
                <w:lastRenderedPageBreak/>
                <w:t xml:space="preserve">Reliability, validity, diagnostic </w:t>
              </w:r>
              <w:proofErr w:type="gramStart"/>
              <w:r w:rsidRPr="00224F5C">
                <w:rPr>
                  <w:lang w:val="en-US"/>
                </w:rPr>
                <w:t>sensitivity</w:t>
              </w:r>
              <w:proofErr w:type="gramEnd"/>
              <w:r w:rsidRPr="00224F5C">
                <w:rPr>
                  <w:lang w:val="en-US"/>
                </w:rPr>
                <w:t xml:space="preserve"> and specificity. </w:t>
              </w:r>
              <w:r w:rsidRPr="00224F5C">
                <w:rPr>
                  <w:i/>
                  <w:iCs/>
                  <w:lang w:val="en-US"/>
                </w:rPr>
                <w:t>European Psychiatry,</w:t>
              </w:r>
              <w:r w:rsidRPr="00224F5C">
                <w:rPr>
                  <w:lang w:val="en-US"/>
                </w:rPr>
                <w:t xml:space="preserve"> </w:t>
              </w:r>
              <w:r w:rsidRPr="00224F5C">
                <w:rPr>
                  <w:i/>
                  <w:iCs/>
                  <w:lang w:val="en-US"/>
                </w:rPr>
                <w:t>27</w:t>
              </w:r>
              <w:r w:rsidRPr="00224F5C">
                <w:rPr>
                  <w:lang w:val="en-US"/>
                </w:rPr>
                <w:t xml:space="preserve">(5), 321-328. </w:t>
              </w:r>
              <w:proofErr w:type="gramStart"/>
              <w:r w:rsidRPr="00224F5C">
                <w:rPr>
                  <w:lang w:val="en-US"/>
                </w:rPr>
                <w:t>doi:10.1016/j.eurpsy</w:t>
              </w:r>
              <w:proofErr w:type="gramEnd"/>
              <w:r w:rsidRPr="00224F5C">
                <w:rPr>
                  <w:lang w:val="en-US"/>
                </w:rPr>
                <w:t>.2010.12.010</w:t>
              </w:r>
            </w:p>
            <w:p w14:paraId="50D8CF8E" w14:textId="77777777" w:rsidR="004F11EE" w:rsidRPr="00224F5C" w:rsidRDefault="004F11EE" w:rsidP="004F11EE">
              <w:pPr>
                <w:pStyle w:val="Literaturverzeichnis"/>
                <w:spacing w:line="480" w:lineRule="auto"/>
              </w:pPr>
              <w:r w:rsidRPr="00224F5C">
                <w:rPr>
                  <w:lang w:val="en-US"/>
                </w:rPr>
                <w:t xml:space="preserve">Christiansen, H., Hirsch, O., Abdel-Hamid, M., &amp; </w:t>
              </w:r>
              <w:proofErr w:type="spellStart"/>
              <w:r w:rsidRPr="00224F5C">
                <w:rPr>
                  <w:lang w:val="en-US"/>
                </w:rPr>
                <w:t>Kis</w:t>
              </w:r>
              <w:proofErr w:type="spellEnd"/>
              <w:r w:rsidRPr="00224F5C">
                <w:rPr>
                  <w:lang w:val="en-US"/>
                </w:rPr>
                <w:t xml:space="preserve">, B. (2014). </w:t>
              </w:r>
              <w:r w:rsidRPr="00224F5C">
                <w:t>Conners Skalen zu Aufmerksamkeit und Verhalten für Erwachsene (</w:t>
              </w:r>
              <w:proofErr w:type="spellStart"/>
              <w:r w:rsidRPr="00224F5C">
                <w:t>CAARStm</w:t>
              </w:r>
              <w:proofErr w:type="spellEnd"/>
              <w:r w:rsidRPr="00224F5C">
                <w:t xml:space="preserve">). Göttingen, Germany: </w:t>
              </w:r>
              <w:proofErr w:type="spellStart"/>
              <w:r w:rsidRPr="00224F5C">
                <w:t>Hogrefe</w:t>
              </w:r>
              <w:proofErr w:type="spellEnd"/>
              <w:r w:rsidRPr="00224F5C">
                <w:t>.</w:t>
              </w:r>
            </w:p>
            <w:p w14:paraId="289F601E" w14:textId="77777777" w:rsidR="004F11EE" w:rsidRPr="00224F5C" w:rsidRDefault="004F11EE" w:rsidP="004F11EE">
              <w:pPr>
                <w:pStyle w:val="Literaturverzeichnis"/>
                <w:spacing w:line="480" w:lineRule="auto"/>
                <w:rPr>
                  <w:lang w:val="en-US"/>
                </w:rPr>
              </w:pPr>
              <w:r w:rsidRPr="00224F5C">
                <w:rPr>
                  <w:lang w:val="en-US"/>
                </w:rPr>
                <w:t>Conners, C.K., Erhardt, D., Sparrow, E.P., Conners’ Adult ADHD Rating Scales (CAARS). North Tonawanda: Multi-Health Systems; 1999.</w:t>
              </w:r>
            </w:p>
            <w:p w14:paraId="05371719" w14:textId="77777777" w:rsidR="004F11EE" w:rsidRPr="00224F5C" w:rsidRDefault="004F11EE" w:rsidP="004F11EE">
              <w:pPr>
                <w:pStyle w:val="Literaturverzeichnis"/>
                <w:spacing w:line="480" w:lineRule="auto"/>
                <w:rPr>
                  <w:lang w:val="en-US"/>
                </w:rPr>
              </w:pPr>
              <w:r w:rsidRPr="00224F5C">
                <w:rPr>
                  <w:lang w:val="en-US"/>
                </w:rPr>
                <w:t xml:space="preserve">Conover, W. J., &amp; Iman, R. L. (1981). Rank transformations as a bridge between parametric and nonparametric statistics. </w:t>
              </w:r>
              <w:r w:rsidRPr="00224F5C">
                <w:rPr>
                  <w:i/>
                  <w:iCs/>
                  <w:lang w:val="en-US"/>
                </w:rPr>
                <w:t>The American Statistician</w:t>
              </w:r>
              <w:r w:rsidRPr="00224F5C">
                <w:rPr>
                  <w:lang w:val="en-US"/>
                </w:rPr>
                <w:t xml:space="preserve">, </w:t>
              </w:r>
              <w:r w:rsidRPr="00224F5C">
                <w:rPr>
                  <w:i/>
                  <w:iCs/>
                  <w:lang w:val="en-US"/>
                </w:rPr>
                <w:t>35</w:t>
              </w:r>
              <w:r w:rsidRPr="00224F5C">
                <w:rPr>
                  <w:lang w:val="en-US"/>
                </w:rPr>
                <w:t>(3), 124–129. http://doi.org/10.1080/00031305.1981.10479327</w:t>
              </w:r>
            </w:p>
            <w:p w14:paraId="2D7DD667" w14:textId="77777777" w:rsidR="004F11EE" w:rsidRPr="00224F5C" w:rsidRDefault="004F11EE" w:rsidP="004F11EE">
              <w:pPr>
                <w:pStyle w:val="Literaturverzeichnis"/>
                <w:spacing w:line="480" w:lineRule="auto"/>
                <w:rPr>
                  <w:lang w:val="en-US"/>
                </w:rPr>
              </w:pPr>
              <w:r w:rsidRPr="00224F5C">
                <w:rPr>
                  <w:lang w:val="en-US"/>
                </w:rPr>
                <w:t xml:space="preserve">Cools, R., &amp; </w:t>
              </w:r>
              <w:proofErr w:type="spellStart"/>
              <w:r w:rsidRPr="00224F5C">
                <w:rPr>
                  <w:lang w:val="en-US"/>
                </w:rPr>
                <w:t>D’Esposito</w:t>
              </w:r>
              <w:proofErr w:type="spellEnd"/>
              <w:r w:rsidRPr="00224F5C">
                <w:rPr>
                  <w:lang w:val="en-US"/>
                </w:rPr>
                <w:t xml:space="preserve">, M. (2011). Inverted-U-shaped dopamine actions on human working memory and cognitive control. </w:t>
              </w:r>
              <w:r w:rsidRPr="00224F5C">
                <w:rPr>
                  <w:i/>
                  <w:iCs/>
                  <w:lang w:val="en-US"/>
                </w:rPr>
                <w:t>Biological Psychiatry</w:t>
              </w:r>
              <w:r w:rsidRPr="00224F5C">
                <w:rPr>
                  <w:lang w:val="en-US"/>
                </w:rPr>
                <w:t xml:space="preserve">, </w:t>
              </w:r>
              <w:r w:rsidRPr="00224F5C">
                <w:rPr>
                  <w:i/>
                  <w:iCs/>
                  <w:lang w:val="en-US"/>
                </w:rPr>
                <w:t>69</w:t>
              </w:r>
              <w:r w:rsidRPr="00224F5C">
                <w:rPr>
                  <w:lang w:val="en-US"/>
                </w:rPr>
                <w:t>(12), e113–25. http://doi.org/10.1016/j.biopsych.2011.03.028</w:t>
              </w:r>
            </w:p>
            <w:p w14:paraId="4F96E95C" w14:textId="77777777" w:rsidR="004F11EE" w:rsidRPr="00224F5C" w:rsidRDefault="004F11EE" w:rsidP="004F11EE">
              <w:pPr>
                <w:pStyle w:val="Literaturverzeichnis"/>
                <w:spacing w:line="480" w:lineRule="auto"/>
                <w:rPr>
                  <w:lang w:val="en-US"/>
                </w:rPr>
              </w:pPr>
              <w:proofErr w:type="spellStart"/>
              <w:r w:rsidRPr="00224F5C">
                <w:rPr>
                  <w:lang w:val="en-US"/>
                </w:rPr>
                <w:t>Esterman</w:t>
              </w:r>
              <w:proofErr w:type="spellEnd"/>
              <w:r w:rsidRPr="00224F5C">
                <w:rPr>
                  <w:lang w:val="en-US"/>
                </w:rPr>
                <w:t xml:space="preserve">, M., &amp; Rothlein, D. (2019). Models of sustained attention. </w:t>
              </w:r>
              <w:r w:rsidRPr="00224F5C">
                <w:rPr>
                  <w:i/>
                  <w:iCs/>
                  <w:lang w:val="en-US"/>
                </w:rPr>
                <w:t>Current Opinion in Psychology</w:t>
              </w:r>
              <w:r w:rsidRPr="00224F5C">
                <w:rPr>
                  <w:lang w:val="en-US"/>
                </w:rPr>
                <w:t xml:space="preserve">, </w:t>
              </w:r>
              <w:r w:rsidRPr="00224F5C">
                <w:rPr>
                  <w:i/>
                  <w:iCs/>
                  <w:lang w:val="en-US"/>
                </w:rPr>
                <w:t>29</w:t>
              </w:r>
              <w:r w:rsidRPr="00224F5C">
                <w:rPr>
                  <w:lang w:val="en-US"/>
                </w:rPr>
                <w:t>, 174–180. http://doi.org/10.1016/j.copsyc.2019.03.005</w:t>
              </w:r>
            </w:p>
            <w:p w14:paraId="6B83543F" w14:textId="77777777" w:rsidR="004F11EE" w:rsidRPr="00224F5C" w:rsidRDefault="004F11EE" w:rsidP="004F11EE">
              <w:pPr>
                <w:pStyle w:val="Literaturverzeichnis"/>
                <w:spacing w:line="480" w:lineRule="auto"/>
                <w:rPr>
                  <w:lang w:val="en-US"/>
                </w:rPr>
              </w:pPr>
              <w:proofErr w:type="spellStart"/>
              <w:r w:rsidRPr="00224F5C">
                <w:rPr>
                  <w:lang w:val="en-US"/>
                </w:rPr>
                <w:t>Gleiss</w:t>
              </w:r>
              <w:proofErr w:type="spellEnd"/>
              <w:r w:rsidRPr="00224F5C">
                <w:rPr>
                  <w:lang w:val="en-US"/>
                </w:rPr>
                <w:t xml:space="preserve">, S., &amp; </w:t>
              </w:r>
              <w:proofErr w:type="spellStart"/>
              <w:r w:rsidRPr="00224F5C">
                <w:rPr>
                  <w:lang w:val="en-US"/>
                </w:rPr>
                <w:t>Kayser</w:t>
              </w:r>
              <w:proofErr w:type="spellEnd"/>
              <w:r w:rsidRPr="00224F5C">
                <w:rPr>
                  <w:lang w:val="en-US"/>
                </w:rPr>
                <w:t xml:space="preserve">, C. (2014). Acoustic Noise Improves Visual Perception and Modulates Occipital Oscillatory States. </w:t>
              </w:r>
              <w:r w:rsidRPr="00224F5C">
                <w:rPr>
                  <w:i/>
                  <w:iCs/>
                  <w:lang w:val="en-US"/>
                </w:rPr>
                <w:t>Journal of Cognitive Neuroscience</w:t>
              </w:r>
              <w:r w:rsidRPr="00224F5C">
                <w:rPr>
                  <w:lang w:val="en-US"/>
                </w:rPr>
                <w:t xml:space="preserve">, </w:t>
              </w:r>
              <w:r w:rsidRPr="00224F5C">
                <w:rPr>
                  <w:i/>
                  <w:iCs/>
                  <w:lang w:val="en-US"/>
                </w:rPr>
                <w:t>26</w:t>
              </w:r>
              <w:r w:rsidRPr="00224F5C">
                <w:rPr>
                  <w:lang w:val="en-US"/>
                </w:rPr>
                <w:t>(4), 699–711. http://doi.org/10.1371/journal.pone.0037190</w:t>
              </w:r>
            </w:p>
            <w:p w14:paraId="2843EF52" w14:textId="77777777" w:rsidR="004F11EE" w:rsidRPr="00224F5C" w:rsidRDefault="004F11EE" w:rsidP="004F11EE">
              <w:pPr>
                <w:pStyle w:val="Literaturverzeichnis"/>
                <w:spacing w:line="480" w:lineRule="auto"/>
                <w:rPr>
                  <w:lang w:val="en-US"/>
                </w:rPr>
              </w:pPr>
              <w:r w:rsidRPr="00224F5C">
                <w:rPr>
                  <w:lang w:val="en-US"/>
                </w:rPr>
                <w:t xml:space="preserve">Helps, S. K., Bamford, S., </w:t>
              </w:r>
              <w:proofErr w:type="spellStart"/>
              <w:r w:rsidRPr="00224F5C">
                <w:rPr>
                  <w:lang w:val="en-US"/>
                </w:rPr>
                <w:t>Sonuga-Barke</w:t>
              </w:r>
              <w:proofErr w:type="spellEnd"/>
              <w:r w:rsidRPr="00224F5C">
                <w:rPr>
                  <w:lang w:val="en-US"/>
                </w:rPr>
                <w:t xml:space="preserve">, E. J. S., &amp; </w:t>
              </w:r>
              <w:proofErr w:type="spellStart"/>
              <w:r w:rsidRPr="00224F5C">
                <w:rPr>
                  <w:lang w:val="en-US"/>
                </w:rPr>
                <w:t>Söderlund</w:t>
              </w:r>
              <w:proofErr w:type="spellEnd"/>
              <w:r w:rsidRPr="00224F5C">
                <w:rPr>
                  <w:lang w:val="en-US"/>
                </w:rPr>
                <w:t xml:space="preserve">, G. B. W. (2014). Different Effects of Adding White Noise on Cognitive Performance of Sub-, Normal and Super-Attentive School Children. </w:t>
              </w:r>
              <w:proofErr w:type="spellStart"/>
              <w:r w:rsidRPr="00224F5C">
                <w:rPr>
                  <w:i/>
                  <w:iCs/>
                  <w:lang w:val="en-US"/>
                </w:rPr>
                <w:t>PloS</w:t>
              </w:r>
              <w:proofErr w:type="spellEnd"/>
              <w:r w:rsidRPr="00224F5C">
                <w:rPr>
                  <w:i/>
                  <w:iCs/>
                  <w:lang w:val="en-US"/>
                </w:rPr>
                <w:t xml:space="preserve"> One</w:t>
              </w:r>
              <w:r w:rsidRPr="00224F5C">
                <w:rPr>
                  <w:lang w:val="en-US"/>
                </w:rPr>
                <w:t xml:space="preserve">, </w:t>
              </w:r>
              <w:r w:rsidRPr="00224F5C">
                <w:rPr>
                  <w:i/>
                  <w:iCs/>
                  <w:lang w:val="en-US"/>
                </w:rPr>
                <w:t>9</w:t>
              </w:r>
              <w:r w:rsidRPr="00224F5C">
                <w:rPr>
                  <w:lang w:val="en-US"/>
                </w:rPr>
                <w:t>(11), e112768–10. http://doi.org/10.1371/journal.pone.0112768</w:t>
              </w:r>
            </w:p>
            <w:p w14:paraId="5140EF22" w14:textId="77777777" w:rsidR="004F11EE" w:rsidRPr="00224F5C" w:rsidRDefault="004F11EE" w:rsidP="004F11EE">
              <w:pPr>
                <w:pStyle w:val="Literaturverzeichnis"/>
                <w:spacing w:line="480" w:lineRule="auto"/>
                <w:rPr>
                  <w:i/>
                  <w:iCs/>
                  <w:lang w:val="en-US"/>
                </w:rPr>
              </w:pPr>
              <w:r w:rsidRPr="00224F5C">
                <w:rPr>
                  <w:lang w:val="en-US"/>
                </w:rPr>
                <w:t xml:space="preserve">Henninger, F., Shevchenko, Y., Mertens, U., &amp; </w:t>
              </w:r>
              <w:proofErr w:type="spellStart"/>
              <w:r w:rsidRPr="00224F5C">
                <w:rPr>
                  <w:lang w:val="en-US"/>
                </w:rPr>
                <w:t>Kieslich</w:t>
              </w:r>
              <w:proofErr w:type="spellEnd"/>
              <w:r w:rsidRPr="00224F5C">
                <w:rPr>
                  <w:lang w:val="en-US"/>
                </w:rPr>
                <w:t xml:space="preserve">, P. J. (2019). lab. </w:t>
              </w:r>
              <w:proofErr w:type="spellStart"/>
              <w:r w:rsidRPr="00224F5C">
                <w:rPr>
                  <w:lang w:val="en-US"/>
                </w:rPr>
                <w:t>js</w:t>
              </w:r>
              <w:proofErr w:type="spellEnd"/>
              <w:r w:rsidRPr="00224F5C">
                <w:rPr>
                  <w:lang w:val="en-US"/>
                </w:rPr>
                <w:t xml:space="preserve">: A free, open, online study builder. </w:t>
              </w:r>
              <w:r w:rsidRPr="00224F5C">
                <w:rPr>
                  <w:i/>
                  <w:iCs/>
                  <w:lang w:val="en-US"/>
                </w:rPr>
                <w:t>Psyarxiv.com</w:t>
              </w:r>
            </w:p>
            <w:p w14:paraId="4322DD18" w14:textId="77777777" w:rsidR="004F11EE" w:rsidRPr="00224F5C" w:rsidRDefault="004F11EE" w:rsidP="004F11EE">
              <w:pPr>
                <w:pStyle w:val="Literaturverzeichnis"/>
                <w:spacing w:line="480" w:lineRule="auto"/>
                <w:rPr>
                  <w:lang w:val="en-US"/>
                </w:rPr>
              </w:pPr>
              <w:r w:rsidRPr="00224F5C">
                <w:rPr>
                  <w:lang w:val="en-US"/>
                </w:rPr>
                <w:lastRenderedPageBreak/>
                <w:t xml:space="preserve">Hirst, R. J., McGovern, D. P., </w:t>
              </w:r>
              <w:proofErr w:type="spellStart"/>
              <w:r w:rsidRPr="00224F5C">
                <w:rPr>
                  <w:lang w:val="en-US"/>
                </w:rPr>
                <w:t>Setti</w:t>
              </w:r>
              <w:proofErr w:type="spellEnd"/>
              <w:r w:rsidRPr="00224F5C">
                <w:rPr>
                  <w:lang w:val="en-US"/>
                </w:rPr>
                <w:t xml:space="preserve">, A., Shams, L., &amp; Newell, F. N. (2020). What you see is what you hear: Twenty years of research using the Sound-Induced Flash Illusion. </w:t>
              </w:r>
              <w:r w:rsidRPr="00224F5C">
                <w:rPr>
                  <w:i/>
                  <w:iCs/>
                  <w:lang w:val="en-US"/>
                </w:rPr>
                <w:t>Neuroscience &amp; Biobehavioral Reviews</w:t>
              </w:r>
              <w:r w:rsidRPr="00224F5C">
                <w:rPr>
                  <w:lang w:val="en-US"/>
                </w:rPr>
                <w:t xml:space="preserve">, </w:t>
              </w:r>
              <w:r w:rsidRPr="00224F5C">
                <w:rPr>
                  <w:i/>
                  <w:iCs/>
                  <w:lang w:val="en-US"/>
                </w:rPr>
                <w:t>118</w:t>
              </w:r>
              <w:r w:rsidRPr="00224F5C">
                <w:rPr>
                  <w:lang w:val="en-US"/>
                </w:rPr>
                <w:t>, 759–774. http://doi.org/10.1016/j.neubiorev.2020.09.006</w:t>
              </w:r>
            </w:p>
            <w:p w14:paraId="2B88B138" w14:textId="77777777" w:rsidR="004F11EE" w:rsidRPr="00224F5C" w:rsidRDefault="004F11EE" w:rsidP="004F11EE">
              <w:pPr>
                <w:pStyle w:val="Literaturverzeichnis"/>
                <w:spacing w:line="480" w:lineRule="auto"/>
                <w:rPr>
                  <w:lang w:val="en-US"/>
                </w:rPr>
              </w:pPr>
              <w:r w:rsidRPr="00224F5C">
                <w:rPr>
                  <w:lang w:val="en-US"/>
                </w:rPr>
                <w:t xml:space="preserve">Holm, S. (1979). A simple sequentially rejective multiple test procedure. </w:t>
              </w:r>
              <w:r w:rsidRPr="00224F5C">
                <w:rPr>
                  <w:i/>
                  <w:iCs/>
                  <w:lang w:val="en-US"/>
                </w:rPr>
                <w:t>Scandinavian Journal of Statistics</w:t>
              </w:r>
              <w:r w:rsidRPr="00224F5C">
                <w:rPr>
                  <w:lang w:val="en-US"/>
                </w:rPr>
                <w:t xml:space="preserve">, </w:t>
              </w:r>
              <w:r w:rsidRPr="00224F5C">
                <w:rPr>
                  <w:i/>
                  <w:iCs/>
                  <w:lang w:val="en-US"/>
                </w:rPr>
                <w:t>6</w:t>
              </w:r>
              <w:r w:rsidRPr="00224F5C">
                <w:rPr>
                  <w:lang w:val="en-US"/>
                </w:rPr>
                <w:t>(2), 65–70. http://doi.org/10.2307/4615733</w:t>
              </w:r>
            </w:p>
            <w:p w14:paraId="36038078" w14:textId="77777777" w:rsidR="004F11EE" w:rsidRPr="00224F5C" w:rsidRDefault="004F11EE" w:rsidP="004F11EE">
              <w:pPr>
                <w:pStyle w:val="Literaturverzeichnis"/>
                <w:spacing w:line="480" w:lineRule="auto"/>
                <w:rPr>
                  <w:lang w:val="en-US"/>
                </w:rPr>
              </w:pPr>
              <w:r w:rsidRPr="00224F5C">
                <w:rPr>
                  <w:lang w:val="en-US"/>
                </w:rPr>
                <w:t xml:space="preserve">Kopp, B., </w:t>
              </w:r>
              <w:proofErr w:type="spellStart"/>
              <w:r w:rsidRPr="00224F5C">
                <w:rPr>
                  <w:lang w:val="en-US"/>
                </w:rPr>
                <w:t>Rist</w:t>
              </w:r>
              <w:proofErr w:type="spellEnd"/>
              <w:r w:rsidRPr="00224F5C">
                <w:rPr>
                  <w:lang w:val="en-US"/>
                </w:rPr>
                <w:t xml:space="preserve">, F., &amp; </w:t>
              </w:r>
              <w:proofErr w:type="spellStart"/>
              <w:r w:rsidRPr="00224F5C">
                <w:rPr>
                  <w:lang w:val="en-US"/>
                </w:rPr>
                <w:t>Mattler</w:t>
              </w:r>
              <w:proofErr w:type="spellEnd"/>
              <w:r w:rsidRPr="00224F5C">
                <w:rPr>
                  <w:lang w:val="en-US"/>
                </w:rPr>
                <w:t xml:space="preserve">, U. (1996). N200 in the flanker task as a neurobehavioral tool for investigating executive control. </w:t>
              </w:r>
              <w:r w:rsidRPr="00224F5C">
                <w:rPr>
                  <w:i/>
                  <w:iCs/>
                  <w:lang w:val="en-US"/>
                </w:rPr>
                <w:t>Psychophysiology</w:t>
              </w:r>
              <w:r w:rsidRPr="00224F5C">
                <w:rPr>
                  <w:lang w:val="en-US"/>
                </w:rPr>
                <w:t xml:space="preserve">, </w:t>
              </w:r>
              <w:r w:rsidRPr="00224F5C">
                <w:rPr>
                  <w:i/>
                  <w:iCs/>
                  <w:lang w:val="en-US"/>
                </w:rPr>
                <w:t>33</w:t>
              </w:r>
              <w:r w:rsidRPr="00224F5C">
                <w:rPr>
                  <w:lang w:val="en-US"/>
                </w:rPr>
                <w:t>(3), 282–294. http://doi.org/10.1111/j.1469-8986.1996.tb00425.x</w:t>
              </w:r>
            </w:p>
            <w:p w14:paraId="3F644E3D" w14:textId="77777777" w:rsidR="004F11EE" w:rsidRPr="00224F5C" w:rsidRDefault="004F11EE" w:rsidP="004F11EE">
              <w:pPr>
                <w:pStyle w:val="Literaturverzeichnis"/>
                <w:spacing w:line="480" w:lineRule="auto"/>
                <w:rPr>
                  <w:lang w:val="en-US"/>
                </w:rPr>
              </w:pPr>
              <w:proofErr w:type="spellStart"/>
              <w:r w:rsidRPr="00224F5C">
                <w:rPr>
                  <w:lang w:val="en-US"/>
                </w:rPr>
                <w:t>Manjarrez</w:t>
              </w:r>
              <w:proofErr w:type="spellEnd"/>
              <w:r w:rsidRPr="00224F5C">
                <w:rPr>
                  <w:lang w:val="en-US"/>
                </w:rPr>
                <w:t xml:space="preserve">, E., Mendez, I., Martinez, L., Flores, A., &amp; </w:t>
              </w:r>
              <w:proofErr w:type="spellStart"/>
              <w:r w:rsidRPr="00224F5C">
                <w:rPr>
                  <w:lang w:val="en-US"/>
                </w:rPr>
                <w:t>Mirasso</w:t>
              </w:r>
              <w:proofErr w:type="spellEnd"/>
              <w:r w:rsidRPr="00224F5C">
                <w:rPr>
                  <w:lang w:val="en-US"/>
                </w:rPr>
                <w:t xml:space="preserve">, C. R. (2007). Effects of auditory noise on the psychophysical detection of visual signals: cross-modal stochastic resonance. </w:t>
              </w:r>
              <w:r w:rsidRPr="00224F5C">
                <w:rPr>
                  <w:i/>
                  <w:iCs/>
                  <w:lang w:val="en-US"/>
                </w:rPr>
                <w:t>Neuroscience Letters</w:t>
              </w:r>
              <w:r w:rsidRPr="00224F5C">
                <w:rPr>
                  <w:lang w:val="en-US"/>
                </w:rPr>
                <w:t xml:space="preserve">, </w:t>
              </w:r>
              <w:r w:rsidRPr="00224F5C">
                <w:rPr>
                  <w:i/>
                  <w:iCs/>
                  <w:lang w:val="en-US"/>
                </w:rPr>
                <w:t>415</w:t>
              </w:r>
              <w:r w:rsidRPr="00224F5C">
                <w:rPr>
                  <w:lang w:val="en-US"/>
                </w:rPr>
                <w:t>(3), 231–236. http://doi.org/10.1016/j.neulet.2007.01.030</w:t>
              </w:r>
            </w:p>
            <w:p w14:paraId="061A616A" w14:textId="77777777" w:rsidR="004F11EE" w:rsidRPr="00224F5C" w:rsidRDefault="004F11EE" w:rsidP="004F11EE">
              <w:pPr>
                <w:pStyle w:val="Literaturverzeichnis"/>
                <w:spacing w:line="480" w:lineRule="auto"/>
              </w:pPr>
              <w:r w:rsidRPr="00224F5C">
                <w:rPr>
                  <w:lang w:val="en-US"/>
                </w:rPr>
                <w:t xml:space="preserve">McLoughlin, G., Albrecht, B., </w:t>
              </w:r>
              <w:proofErr w:type="spellStart"/>
              <w:r w:rsidRPr="00224F5C">
                <w:rPr>
                  <w:lang w:val="en-US"/>
                </w:rPr>
                <w:t>Banaschewski</w:t>
              </w:r>
              <w:proofErr w:type="spellEnd"/>
              <w:r w:rsidRPr="00224F5C">
                <w:rPr>
                  <w:lang w:val="en-US"/>
                </w:rPr>
                <w:t xml:space="preserve">, T., </w:t>
              </w:r>
              <w:proofErr w:type="spellStart"/>
              <w:r w:rsidRPr="00224F5C">
                <w:rPr>
                  <w:lang w:val="en-US"/>
                </w:rPr>
                <w:t>Rothenberger</w:t>
              </w:r>
              <w:proofErr w:type="spellEnd"/>
              <w:r w:rsidRPr="00224F5C">
                <w:rPr>
                  <w:lang w:val="en-US"/>
                </w:rPr>
                <w:t xml:space="preserve">, A., Brandeis, D., </w:t>
              </w:r>
              <w:proofErr w:type="spellStart"/>
              <w:r w:rsidRPr="00224F5C">
                <w:rPr>
                  <w:lang w:val="en-US"/>
                </w:rPr>
                <w:t>Asherson</w:t>
              </w:r>
              <w:proofErr w:type="spellEnd"/>
              <w:r w:rsidRPr="00224F5C">
                <w:rPr>
                  <w:lang w:val="en-US"/>
                </w:rPr>
                <w:t xml:space="preserve">, P., &amp; </w:t>
              </w:r>
              <w:proofErr w:type="spellStart"/>
              <w:r w:rsidRPr="00224F5C">
                <w:rPr>
                  <w:lang w:val="en-US"/>
                </w:rPr>
                <w:t>Kuntsi</w:t>
              </w:r>
              <w:proofErr w:type="spellEnd"/>
              <w:r w:rsidRPr="00224F5C">
                <w:rPr>
                  <w:lang w:val="en-US"/>
                </w:rPr>
                <w:t xml:space="preserve">, J. (2009). Performance monitoring is altered in adult ADHD: a familial event-related potential investigation. </w:t>
              </w:r>
              <w:proofErr w:type="spellStart"/>
              <w:r w:rsidRPr="00224F5C">
                <w:rPr>
                  <w:i/>
                  <w:iCs/>
                </w:rPr>
                <w:t>Neuropsychologia</w:t>
              </w:r>
              <w:proofErr w:type="spellEnd"/>
              <w:r w:rsidRPr="00224F5C">
                <w:t xml:space="preserve">, </w:t>
              </w:r>
              <w:r w:rsidRPr="00224F5C">
                <w:rPr>
                  <w:i/>
                  <w:iCs/>
                </w:rPr>
                <w:t>47</w:t>
              </w:r>
              <w:r w:rsidRPr="00224F5C">
                <w:t>(14), 3134–3142. http://doi.org/10.1016/j.neuropsychologia.2009.07.013</w:t>
              </w:r>
            </w:p>
            <w:p w14:paraId="3D17DE86" w14:textId="77777777" w:rsidR="004F11EE" w:rsidRPr="00224F5C" w:rsidRDefault="004F11EE" w:rsidP="004F11EE">
              <w:pPr>
                <w:pStyle w:val="Literaturverzeichnis"/>
                <w:spacing w:line="480" w:lineRule="auto"/>
                <w:rPr>
                  <w:lang w:val="en-US"/>
                </w:rPr>
              </w:pPr>
              <w:r w:rsidRPr="00224F5C">
                <w:t xml:space="preserve">Moss, F., Ward, L. M., &amp; </w:t>
              </w:r>
              <w:proofErr w:type="spellStart"/>
              <w:r w:rsidRPr="00224F5C">
                <w:t>Sannita</w:t>
              </w:r>
              <w:proofErr w:type="spellEnd"/>
              <w:r w:rsidRPr="00224F5C">
                <w:t xml:space="preserve">, W. G. (2004). </w:t>
              </w:r>
              <w:r w:rsidRPr="00224F5C">
                <w:rPr>
                  <w:lang w:val="en-US"/>
                </w:rPr>
                <w:t xml:space="preserve">Stochastic resonance and sensory information processing: a tutorial and review of application. </w:t>
              </w:r>
              <w:r w:rsidRPr="00224F5C">
                <w:rPr>
                  <w:i/>
                  <w:iCs/>
                  <w:lang w:val="en-US"/>
                </w:rPr>
                <w:t>Clinical Neurophysiology</w:t>
              </w:r>
              <w:r w:rsidRPr="00224F5C">
                <w:rPr>
                  <w:lang w:val="en-US"/>
                </w:rPr>
                <w:t xml:space="preserve">, </w:t>
              </w:r>
              <w:r w:rsidRPr="00224F5C">
                <w:rPr>
                  <w:i/>
                  <w:iCs/>
                  <w:lang w:val="en-US"/>
                </w:rPr>
                <w:t>115</w:t>
              </w:r>
              <w:r w:rsidRPr="00224F5C">
                <w:rPr>
                  <w:lang w:val="en-US"/>
                </w:rPr>
                <w:t>(2), 267–281. http://doi.org/10.1016/j.clinph.2003.09.014</w:t>
              </w:r>
            </w:p>
            <w:p w14:paraId="57C08B4D" w14:textId="77777777" w:rsidR="004F11EE" w:rsidRPr="00224F5C" w:rsidRDefault="004F11EE" w:rsidP="004F11EE">
              <w:pPr>
                <w:pStyle w:val="Literaturverzeichnis"/>
                <w:spacing w:line="480" w:lineRule="auto"/>
                <w:rPr>
                  <w:lang w:val="en-US"/>
                </w:rPr>
              </w:pPr>
              <w:r w:rsidRPr="00224F5C">
                <w:rPr>
                  <w:lang w:val="en-US"/>
                </w:rPr>
                <w:t xml:space="preserve">Mullane, J. C., </w:t>
              </w:r>
              <w:proofErr w:type="spellStart"/>
              <w:r w:rsidRPr="00224F5C">
                <w:rPr>
                  <w:lang w:val="en-US"/>
                </w:rPr>
                <w:t>Corkum</w:t>
              </w:r>
              <w:proofErr w:type="spellEnd"/>
              <w:r w:rsidRPr="00224F5C">
                <w:rPr>
                  <w:lang w:val="en-US"/>
                </w:rPr>
                <w:t xml:space="preserve">, P. V., Klein, R. M., &amp; McLaughlin, E. (2009). Interference control in children with and without ADHD: a systematic review of Flanker and Simon task performance. </w:t>
              </w:r>
              <w:r w:rsidRPr="00224F5C">
                <w:rPr>
                  <w:i/>
                  <w:iCs/>
                  <w:lang w:val="en-US"/>
                </w:rPr>
                <w:t xml:space="preserve">Child </w:t>
              </w:r>
              <w:proofErr w:type="gramStart"/>
              <w:r w:rsidRPr="00224F5C">
                <w:rPr>
                  <w:i/>
                  <w:iCs/>
                  <w:lang w:val="en-US"/>
                </w:rPr>
                <w:t>Neuropsychology :</w:t>
              </w:r>
              <w:proofErr w:type="gramEnd"/>
              <w:r w:rsidRPr="00224F5C">
                <w:rPr>
                  <w:i/>
                  <w:iCs/>
                  <w:lang w:val="en-US"/>
                </w:rPr>
                <w:t xml:space="preserve"> a Journal on Normal and Abnormal Development in Childhood and Adolescence</w:t>
              </w:r>
              <w:r w:rsidRPr="00224F5C">
                <w:rPr>
                  <w:lang w:val="en-US"/>
                </w:rPr>
                <w:t xml:space="preserve">, </w:t>
              </w:r>
              <w:r w:rsidRPr="00224F5C">
                <w:rPr>
                  <w:i/>
                  <w:iCs/>
                  <w:lang w:val="en-US"/>
                </w:rPr>
                <w:t>15</w:t>
              </w:r>
              <w:r w:rsidRPr="00224F5C">
                <w:rPr>
                  <w:lang w:val="en-US"/>
                </w:rPr>
                <w:t>(4), 321–342. http://doi.org/10.1080/09297040802348028</w:t>
              </w:r>
            </w:p>
            <w:p w14:paraId="10ACF3E6" w14:textId="77777777" w:rsidR="004F11EE" w:rsidRPr="00224F5C" w:rsidRDefault="004F11EE" w:rsidP="004F11EE">
              <w:pPr>
                <w:pStyle w:val="Literaturverzeichnis"/>
                <w:spacing w:line="480" w:lineRule="auto"/>
                <w:rPr>
                  <w:lang w:val="en-US"/>
                </w:rPr>
              </w:pPr>
              <w:proofErr w:type="spellStart"/>
              <w:r w:rsidRPr="00224F5C">
                <w:rPr>
                  <w:lang w:val="en-US"/>
                </w:rPr>
                <w:lastRenderedPageBreak/>
                <w:t>Plenz</w:t>
              </w:r>
              <w:proofErr w:type="spellEnd"/>
              <w:r w:rsidRPr="00224F5C">
                <w:rPr>
                  <w:lang w:val="en-US"/>
                </w:rPr>
                <w:t xml:space="preserve">, D., Ribeiro, T. L., Miller, S. R., </w:t>
              </w:r>
              <w:proofErr w:type="spellStart"/>
              <w:r w:rsidRPr="00224F5C">
                <w:rPr>
                  <w:lang w:val="en-US"/>
                </w:rPr>
                <w:t>Kells</w:t>
              </w:r>
              <w:proofErr w:type="spellEnd"/>
              <w:r w:rsidRPr="00224F5C">
                <w:rPr>
                  <w:lang w:val="en-US"/>
                </w:rPr>
                <w:t xml:space="preserve">, P. A., </w:t>
              </w:r>
              <w:proofErr w:type="spellStart"/>
              <w:r w:rsidRPr="00224F5C">
                <w:rPr>
                  <w:lang w:val="en-US"/>
                </w:rPr>
                <w:t>Vakili</w:t>
              </w:r>
              <w:proofErr w:type="spellEnd"/>
              <w:r w:rsidRPr="00224F5C">
                <w:rPr>
                  <w:lang w:val="en-US"/>
                </w:rPr>
                <w:t>, A., &amp; Capek, E. L. (2021, February 18). Self-Organized Criticality in the Brain.</w:t>
              </w:r>
            </w:p>
            <w:p w14:paraId="561579BF" w14:textId="77777777" w:rsidR="004F11EE" w:rsidRPr="00224F5C" w:rsidRDefault="004F11EE" w:rsidP="004F11EE">
              <w:pPr>
                <w:pStyle w:val="Literaturverzeichnis"/>
                <w:spacing w:line="480" w:lineRule="auto"/>
                <w:rPr>
                  <w:lang w:val="en-US"/>
                </w:rPr>
              </w:pPr>
              <w:proofErr w:type="spellStart"/>
              <w:r w:rsidRPr="00224F5C">
                <w:rPr>
                  <w:lang w:val="en-US"/>
                </w:rPr>
                <w:t>Ridderinkhof</w:t>
              </w:r>
              <w:proofErr w:type="spellEnd"/>
              <w:r w:rsidRPr="00224F5C">
                <w:rPr>
                  <w:lang w:val="en-US"/>
                </w:rPr>
                <w:t xml:space="preserve">, K. R., Wylie, S. A., </w:t>
              </w:r>
              <w:proofErr w:type="spellStart"/>
              <w:r w:rsidRPr="00224F5C">
                <w:rPr>
                  <w:lang w:val="en-US"/>
                </w:rPr>
                <w:t>Wildenberg</w:t>
              </w:r>
              <w:proofErr w:type="spellEnd"/>
              <w:r w:rsidRPr="00224F5C">
                <w:rPr>
                  <w:lang w:val="en-US"/>
                </w:rPr>
                <w:t xml:space="preserve">, W. P. M., </w:t>
              </w:r>
              <w:proofErr w:type="spellStart"/>
              <w:r w:rsidRPr="00224F5C">
                <w:rPr>
                  <w:lang w:val="en-US"/>
                </w:rPr>
                <w:t>Bashore</w:t>
              </w:r>
              <w:proofErr w:type="spellEnd"/>
              <w:r w:rsidRPr="00224F5C">
                <w:rPr>
                  <w:lang w:val="en-US"/>
                </w:rPr>
                <w:t xml:space="preserve">, T. R., &amp; </w:t>
              </w:r>
              <w:proofErr w:type="spellStart"/>
              <w:r w:rsidRPr="00224F5C">
                <w:rPr>
                  <w:lang w:val="en-US"/>
                </w:rPr>
                <w:t>Molen</w:t>
              </w:r>
              <w:proofErr w:type="spellEnd"/>
              <w:r w:rsidRPr="00224F5C">
                <w:rPr>
                  <w:lang w:val="en-US"/>
                </w:rPr>
                <w:t>, M. W. (2020). The arrow of time: Advancing insights into action control from the arrow version of the Eriksen flanker task, 1–22. http://doi.org/10.3758/s13414-020-02167-z</w:t>
              </w:r>
            </w:p>
            <w:p w14:paraId="10EC8143" w14:textId="77777777" w:rsidR="004F11EE" w:rsidRPr="00224F5C" w:rsidRDefault="004F11EE" w:rsidP="004F11EE">
              <w:pPr>
                <w:pStyle w:val="Literaturverzeichnis"/>
                <w:spacing w:line="480" w:lineRule="auto"/>
                <w:rPr>
                  <w:lang w:val="en-US"/>
                </w:rPr>
              </w:pPr>
              <w:r w:rsidRPr="00224F5C">
                <w:rPr>
                  <w:lang w:val="en-US"/>
                </w:rPr>
                <w:t xml:space="preserve">Shams, L., </w:t>
              </w:r>
              <w:proofErr w:type="spellStart"/>
              <w:r w:rsidRPr="00224F5C">
                <w:rPr>
                  <w:lang w:val="en-US"/>
                </w:rPr>
                <w:t>Kamitani</w:t>
              </w:r>
              <w:proofErr w:type="spellEnd"/>
              <w:r w:rsidRPr="00224F5C">
                <w:rPr>
                  <w:lang w:val="en-US"/>
                </w:rPr>
                <w:t xml:space="preserve">, Y., &amp; </w:t>
              </w:r>
              <w:proofErr w:type="spellStart"/>
              <w:r w:rsidRPr="00224F5C">
                <w:rPr>
                  <w:lang w:val="en-US"/>
                </w:rPr>
                <w:t>Shimojo</w:t>
              </w:r>
              <w:proofErr w:type="spellEnd"/>
              <w:r w:rsidRPr="00224F5C">
                <w:rPr>
                  <w:lang w:val="en-US"/>
                </w:rPr>
                <w:t xml:space="preserve">, S. (2000). Illusions. What you see is what you hear. </w:t>
              </w:r>
              <w:r w:rsidRPr="00224F5C">
                <w:rPr>
                  <w:i/>
                  <w:iCs/>
                  <w:lang w:val="en-US"/>
                </w:rPr>
                <w:t>Nature</w:t>
              </w:r>
              <w:r w:rsidRPr="00224F5C">
                <w:rPr>
                  <w:lang w:val="en-US"/>
                </w:rPr>
                <w:t xml:space="preserve">, </w:t>
              </w:r>
              <w:r w:rsidRPr="00224F5C">
                <w:rPr>
                  <w:i/>
                  <w:iCs/>
                  <w:lang w:val="en-US"/>
                </w:rPr>
                <w:t>408</w:t>
              </w:r>
              <w:r w:rsidRPr="00224F5C">
                <w:rPr>
                  <w:lang w:val="en-US"/>
                </w:rPr>
                <w:t>(6814), 788. http://doi.org/10.1038/35048669</w:t>
              </w:r>
            </w:p>
            <w:p w14:paraId="5C2797E4" w14:textId="77777777" w:rsidR="004F11EE" w:rsidRPr="00224F5C" w:rsidRDefault="004F11EE" w:rsidP="004F11EE">
              <w:pPr>
                <w:pStyle w:val="Literaturverzeichnis"/>
                <w:spacing w:line="480" w:lineRule="auto"/>
                <w:rPr>
                  <w:lang w:val="en-US"/>
                </w:rPr>
              </w:pPr>
              <w:proofErr w:type="spellStart"/>
              <w:r w:rsidRPr="00224F5C">
                <w:rPr>
                  <w:lang w:val="en-US"/>
                </w:rPr>
                <w:t>Sikström</w:t>
              </w:r>
              <w:proofErr w:type="spellEnd"/>
              <w:r w:rsidRPr="00224F5C">
                <w:rPr>
                  <w:lang w:val="en-US"/>
                </w:rPr>
                <w:t xml:space="preserve">, S., &amp; </w:t>
              </w:r>
              <w:proofErr w:type="spellStart"/>
              <w:r w:rsidRPr="00224F5C">
                <w:rPr>
                  <w:lang w:val="en-US"/>
                </w:rPr>
                <w:t>Söderlund</w:t>
              </w:r>
              <w:proofErr w:type="spellEnd"/>
              <w:r w:rsidRPr="00224F5C">
                <w:rPr>
                  <w:lang w:val="en-US"/>
                </w:rPr>
                <w:t xml:space="preserve">, G. (2007). Stimulus-dependent dopamine release in attention-deficit/hyperactivity disorder. </w:t>
              </w:r>
              <w:r w:rsidRPr="00224F5C">
                <w:rPr>
                  <w:i/>
                  <w:iCs/>
                  <w:lang w:val="en-US"/>
                </w:rPr>
                <w:t>Psychological Review</w:t>
              </w:r>
              <w:r w:rsidRPr="00224F5C">
                <w:rPr>
                  <w:lang w:val="en-US"/>
                </w:rPr>
                <w:t xml:space="preserve">, </w:t>
              </w:r>
              <w:r w:rsidRPr="00224F5C">
                <w:rPr>
                  <w:i/>
                  <w:iCs/>
                  <w:lang w:val="en-US"/>
                </w:rPr>
                <w:t>114</w:t>
              </w:r>
              <w:r w:rsidRPr="00224F5C">
                <w:rPr>
                  <w:lang w:val="en-US"/>
                </w:rPr>
                <w:t>(4), 1047–1075. http://doi.org/10.1037/0033-295X.114.4.1047</w:t>
              </w:r>
            </w:p>
            <w:p w14:paraId="75FAFAA3"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B. W., </w:t>
              </w:r>
              <w:proofErr w:type="spellStart"/>
              <w:r w:rsidRPr="00224F5C">
                <w:rPr>
                  <w:lang w:val="en-US"/>
                </w:rPr>
                <w:t>Sikström</w:t>
              </w:r>
              <w:proofErr w:type="spellEnd"/>
              <w:r w:rsidRPr="00224F5C">
                <w:rPr>
                  <w:lang w:val="en-US"/>
                </w:rPr>
                <w:t xml:space="preserve">, S., </w:t>
              </w:r>
              <w:proofErr w:type="spellStart"/>
              <w:r w:rsidRPr="00224F5C">
                <w:rPr>
                  <w:lang w:val="en-US"/>
                </w:rPr>
                <w:t>Loftesnes</w:t>
              </w:r>
              <w:proofErr w:type="spellEnd"/>
              <w:r w:rsidRPr="00224F5C">
                <w:rPr>
                  <w:lang w:val="en-US"/>
                </w:rPr>
                <w:t xml:space="preserve">, J. M., &amp; </w:t>
              </w:r>
              <w:proofErr w:type="spellStart"/>
              <w:r w:rsidRPr="00224F5C">
                <w:rPr>
                  <w:lang w:val="en-US"/>
                </w:rPr>
                <w:t>Sonuga-Barke</w:t>
              </w:r>
              <w:proofErr w:type="spellEnd"/>
              <w:r w:rsidRPr="00224F5C">
                <w:rPr>
                  <w:lang w:val="en-US"/>
                </w:rPr>
                <w:t xml:space="preserve">, E. J. (2010). The effects of background white noise on memory performance in inattentive school children. </w:t>
              </w:r>
              <w:r w:rsidRPr="00224F5C">
                <w:rPr>
                  <w:i/>
                  <w:iCs/>
                  <w:lang w:val="en-US"/>
                </w:rPr>
                <w:t>Behavioral and Brain Functions</w:t>
              </w:r>
              <w:r w:rsidRPr="00224F5C">
                <w:rPr>
                  <w:lang w:val="en-US"/>
                </w:rPr>
                <w:t xml:space="preserve">, </w:t>
              </w:r>
              <w:r w:rsidRPr="00224F5C">
                <w:rPr>
                  <w:i/>
                  <w:iCs/>
                  <w:lang w:val="en-US"/>
                </w:rPr>
                <w:t>6</w:t>
              </w:r>
              <w:r w:rsidRPr="00224F5C">
                <w:rPr>
                  <w:lang w:val="en-US"/>
                </w:rPr>
                <w:t>(1), 55–10. http://doi.org/10.1186/1744-9081-6-55</w:t>
              </w:r>
            </w:p>
            <w:p w14:paraId="386E463D" w14:textId="77777777" w:rsidR="004F11EE" w:rsidRPr="00224F5C" w:rsidRDefault="004F11EE" w:rsidP="004F11EE">
              <w:pPr>
                <w:pStyle w:val="Literaturverzeichnis"/>
                <w:spacing w:line="480" w:lineRule="auto"/>
                <w:rPr>
                  <w:lang w:val="en-US"/>
                </w:rPr>
              </w:pPr>
              <w:proofErr w:type="spellStart"/>
              <w:r w:rsidRPr="00224F5C">
                <w:rPr>
                  <w:lang w:val="en-US"/>
                </w:rPr>
                <w:t>Söderlund</w:t>
              </w:r>
              <w:proofErr w:type="spellEnd"/>
              <w:r w:rsidRPr="00224F5C">
                <w:rPr>
                  <w:lang w:val="en-US"/>
                </w:rPr>
                <w:t xml:space="preserve">, G., </w:t>
              </w:r>
              <w:proofErr w:type="spellStart"/>
              <w:r w:rsidRPr="00224F5C">
                <w:rPr>
                  <w:lang w:val="en-US"/>
                </w:rPr>
                <w:t>Sikström</w:t>
              </w:r>
              <w:proofErr w:type="spellEnd"/>
              <w:r w:rsidRPr="00224F5C">
                <w:rPr>
                  <w:lang w:val="en-US"/>
                </w:rPr>
                <w:t xml:space="preserve">, S., &amp; Smart, A. (2007). Listen to the noise: noise is beneficial for cognitive performance in ADHD. </w:t>
              </w:r>
              <w:r w:rsidRPr="00224F5C">
                <w:rPr>
                  <w:i/>
                  <w:iCs/>
                  <w:lang w:val="en-US"/>
                </w:rPr>
                <w:t>Journal of Child Psychology and Psychiatry</w:t>
              </w:r>
              <w:r w:rsidRPr="00224F5C">
                <w:rPr>
                  <w:lang w:val="en-US"/>
                </w:rPr>
                <w:t xml:space="preserve">, </w:t>
              </w:r>
              <w:r w:rsidRPr="00224F5C">
                <w:rPr>
                  <w:i/>
                  <w:iCs/>
                  <w:lang w:val="en-US"/>
                </w:rPr>
                <w:t>48</w:t>
              </w:r>
              <w:r w:rsidRPr="00224F5C">
                <w:rPr>
                  <w:lang w:val="en-US"/>
                </w:rPr>
                <w:t>(8), 840–847. http://doi.org/10.1111/j.1469-7610.2007.01749.x</w:t>
              </w:r>
            </w:p>
            <w:p w14:paraId="798951EC" w14:textId="77777777" w:rsidR="004F11EE" w:rsidRPr="00224F5C" w:rsidRDefault="004F11EE" w:rsidP="004F11EE">
              <w:pPr>
                <w:pStyle w:val="Literaturverzeichnis"/>
                <w:spacing w:line="480" w:lineRule="auto"/>
                <w:rPr>
                  <w:lang w:val="en-US"/>
                </w:rPr>
              </w:pPr>
              <w:r w:rsidRPr="00224F5C">
                <w:rPr>
                  <w:lang w:val="en-US"/>
                </w:rPr>
                <w:t xml:space="preserve">Usher, M., &amp; Feingold, M. (2000). Stochastic resonance in the speed of memory retrieval. </w:t>
              </w:r>
              <w:r w:rsidRPr="00224F5C">
                <w:rPr>
                  <w:i/>
                  <w:iCs/>
                  <w:lang w:val="en-US"/>
                </w:rPr>
                <w:t>Biological Cybernetics</w:t>
              </w:r>
              <w:r w:rsidRPr="00224F5C">
                <w:rPr>
                  <w:lang w:val="en-US"/>
                </w:rPr>
                <w:t xml:space="preserve">, </w:t>
              </w:r>
              <w:r w:rsidRPr="00224F5C">
                <w:rPr>
                  <w:i/>
                  <w:iCs/>
                  <w:lang w:val="en-US"/>
                </w:rPr>
                <w:t>83</w:t>
              </w:r>
              <w:r w:rsidRPr="00224F5C">
                <w:rPr>
                  <w:lang w:val="en-US"/>
                </w:rPr>
                <w:t>(6), L11–6. http://doi.org/10.1007/PL00007974</w:t>
              </w:r>
            </w:p>
            <w:p w14:paraId="2418BAAE" w14:textId="77777777" w:rsidR="004F11EE" w:rsidRPr="00224F5C" w:rsidRDefault="004F11EE" w:rsidP="004F11EE">
              <w:pPr>
                <w:pStyle w:val="Literaturverzeichnis"/>
                <w:spacing w:line="480" w:lineRule="auto"/>
                <w:rPr>
                  <w:lang w:val="en-US"/>
                </w:rPr>
              </w:pPr>
              <w:r w:rsidRPr="00224F5C">
                <w:rPr>
                  <w:lang w:val="en-US"/>
                </w:rPr>
                <w:t xml:space="preserve">van der Groen, O., &amp; </w:t>
              </w:r>
              <w:proofErr w:type="spellStart"/>
              <w:r w:rsidRPr="00224F5C">
                <w:rPr>
                  <w:lang w:val="en-US"/>
                </w:rPr>
                <w:t>Wenderoth</w:t>
              </w:r>
              <w:proofErr w:type="spellEnd"/>
              <w:r w:rsidRPr="00224F5C">
                <w:rPr>
                  <w:lang w:val="en-US"/>
                </w:rPr>
                <w:t xml:space="preserve">, N. (2016). Transcranial Random Noise Stimulation of Visual Cortex: Stochastic Resonance Enhances Central Mechanisms of Perception. </w:t>
              </w:r>
              <w:r w:rsidRPr="00224F5C">
                <w:rPr>
                  <w:i/>
                  <w:iCs/>
                  <w:lang w:val="en-US"/>
                </w:rPr>
                <w:t xml:space="preserve">The Journal of </w:t>
              </w:r>
              <w:proofErr w:type="gramStart"/>
              <w:r w:rsidRPr="00224F5C">
                <w:rPr>
                  <w:i/>
                  <w:iCs/>
                  <w:lang w:val="en-US"/>
                </w:rPr>
                <w:t>Neuroscience :</w:t>
              </w:r>
              <w:proofErr w:type="gramEnd"/>
              <w:r w:rsidRPr="00224F5C">
                <w:rPr>
                  <w:i/>
                  <w:iCs/>
                  <w:lang w:val="en-US"/>
                </w:rPr>
                <w:t xml:space="preserve"> the Official Journal of the Society for Neuroscience</w:t>
              </w:r>
              <w:r w:rsidRPr="00224F5C">
                <w:rPr>
                  <w:lang w:val="en-US"/>
                </w:rPr>
                <w:t xml:space="preserve">, </w:t>
              </w:r>
              <w:r w:rsidRPr="00224F5C">
                <w:rPr>
                  <w:i/>
                  <w:iCs/>
                  <w:lang w:val="en-US"/>
                </w:rPr>
                <w:t>36</w:t>
              </w:r>
              <w:r w:rsidRPr="00224F5C">
                <w:rPr>
                  <w:lang w:val="en-US"/>
                </w:rPr>
                <w:t>(19), 5289–5298. http://doi.org/10.1523/JNEUROSCI.4519-15.2016</w:t>
              </w:r>
            </w:p>
            <w:p w14:paraId="12C0AF6A" w14:textId="76768610" w:rsidR="00097169" w:rsidRPr="0059136A" w:rsidRDefault="004F11EE" w:rsidP="004F11EE">
              <w:pPr>
                <w:pStyle w:val="Literaturverzeichnis"/>
                <w:spacing w:line="480" w:lineRule="auto"/>
                <w:rPr>
                  <w:lang w:val="en-US"/>
                </w:rPr>
              </w:pPr>
              <w:r w:rsidRPr="00224F5C">
                <w:t xml:space="preserve">Zeng, F. G., Fu, Q. J., &amp; Morse, R. (2000). </w:t>
              </w:r>
              <w:r w:rsidRPr="00224F5C">
                <w:rPr>
                  <w:lang w:val="en-US"/>
                </w:rPr>
                <w:t xml:space="preserve">Human hearing enhanced by noise. </w:t>
              </w:r>
              <w:r w:rsidRPr="00224F5C">
                <w:rPr>
                  <w:i/>
                  <w:iCs/>
                  <w:lang w:val="en-US"/>
                </w:rPr>
                <w:t>Brain Research</w:t>
              </w:r>
              <w:r w:rsidRPr="00224F5C">
                <w:rPr>
                  <w:lang w:val="en-US"/>
                </w:rPr>
                <w:t xml:space="preserve">, </w:t>
              </w:r>
              <w:r w:rsidRPr="00224F5C">
                <w:rPr>
                  <w:i/>
                  <w:iCs/>
                  <w:lang w:val="en-US"/>
                </w:rPr>
                <w:t>869</w:t>
              </w:r>
              <w:r w:rsidRPr="00224F5C">
                <w:rPr>
                  <w:lang w:val="en-US"/>
                </w:rPr>
                <w:t>(1-2), 251–255. http://doi.org/10.1016/s0006-8993(00)02475-6</w:t>
              </w:r>
            </w:p>
          </w:sdtContent>
        </w:sdt>
      </w:sdtContent>
    </w:sdt>
    <w:p w14:paraId="2CB2FE9B" w14:textId="7B96AA2E" w:rsidR="004D6B86" w:rsidRPr="00224F5C" w:rsidRDefault="00147228" w:rsidP="00052C20">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Tables</w:t>
      </w:r>
    </w:p>
    <w:p w14:paraId="69DE59EC" w14:textId="5E0BB1B4" w:rsidR="004D6B86" w:rsidRPr="00224F5C" w:rsidRDefault="00303B7E"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w:t>
      </w:r>
      <w:r w:rsidR="00345333" w:rsidRPr="00224F5C">
        <w:rPr>
          <w:rFonts w:ascii="Times New Roman" w:hAnsi="Times New Roman" w:cs="Times New Roman"/>
          <w:lang w:val="en-US" w:bidi="de-DE"/>
        </w:rPr>
        <w:t xml:space="preserve"> 1</w:t>
      </w:r>
    </w:p>
    <w:p w14:paraId="122C95DE" w14:textId="79620C3B" w:rsidR="004D6B86" w:rsidRPr="00224F5C" w:rsidRDefault="004A31EE" w:rsidP="00414AF9">
      <w:pPr>
        <w:pStyle w:val="KeinLeerraum"/>
        <w:rPr>
          <w:rFonts w:ascii="Times New Roman" w:hAnsi="Times New Roman" w:cs="Times New Roman"/>
          <w:lang w:val="en-US"/>
        </w:rPr>
      </w:pPr>
      <w:r w:rsidRPr="00224F5C">
        <w:rPr>
          <w:rFonts w:ascii="Times New Roman" w:hAnsi="Times New Roman" w:cs="Times New Roman"/>
          <w:lang w:val="en-US"/>
        </w:rPr>
        <w:t xml:space="preserve">Mean </w:t>
      </w:r>
      <w:r w:rsidR="00B220F7" w:rsidRPr="00224F5C">
        <w:rPr>
          <w:rFonts w:ascii="Times New Roman" w:hAnsi="Times New Roman" w:cs="Times New Roman"/>
          <w:lang w:val="en-US"/>
        </w:rPr>
        <w:t>Accuracy</w:t>
      </w:r>
      <w:r w:rsidRPr="00224F5C">
        <w:rPr>
          <w:rFonts w:ascii="Times New Roman" w:hAnsi="Times New Roman" w:cs="Times New Roman"/>
          <w:lang w:val="en-US"/>
        </w:rPr>
        <w:t xml:space="preserve"> and RTs</w:t>
      </w:r>
      <w:r w:rsidR="00D245FF" w:rsidRPr="00224F5C">
        <w:rPr>
          <w:rFonts w:ascii="Times New Roman" w:hAnsi="Times New Roman" w:cs="Times New Roman"/>
          <w:lang w:val="en-US"/>
        </w:rPr>
        <w:t xml:space="preserve"> in Experiment 1</w:t>
      </w:r>
    </w:p>
    <w:tbl>
      <w:tblPr>
        <w:tblStyle w:val="APA-Bericht"/>
        <w:tblW w:w="4002" w:type="pct"/>
        <w:tblLook w:val="04A0" w:firstRow="1" w:lastRow="0" w:firstColumn="1" w:lastColumn="0" w:noHBand="0" w:noVBand="1"/>
        <w:tblDescription w:val="Inhaltstabelle"/>
      </w:tblPr>
      <w:tblGrid>
        <w:gridCol w:w="1809"/>
        <w:gridCol w:w="1805"/>
        <w:gridCol w:w="1805"/>
        <w:gridCol w:w="1805"/>
      </w:tblGrid>
      <w:tr w:rsidR="004A31EE" w:rsidRPr="00224F5C" w14:paraId="6ED045C0" w14:textId="77777777" w:rsidTr="004A31EE">
        <w:trPr>
          <w:cnfStyle w:val="100000000000" w:firstRow="1" w:lastRow="0" w:firstColumn="0" w:lastColumn="0" w:oddVBand="0" w:evenVBand="0" w:oddHBand="0" w:evenHBand="0" w:firstRowFirstColumn="0" w:firstRowLastColumn="0" w:lastRowFirstColumn="0" w:lastRowLastColumn="0"/>
          <w:tblHeader/>
        </w:trPr>
        <w:tc>
          <w:tcPr>
            <w:tcW w:w="1252" w:type="pct"/>
          </w:tcPr>
          <w:p w14:paraId="537E2509" w14:textId="404AE09D" w:rsidR="004A31EE" w:rsidRPr="00224F5C" w:rsidRDefault="004A31EE" w:rsidP="0036756C">
            <w:pPr>
              <w:spacing w:line="480" w:lineRule="auto"/>
              <w:rPr>
                <w:lang w:val="en-US"/>
              </w:rPr>
            </w:pPr>
            <w:r w:rsidRPr="00224F5C">
              <w:rPr>
                <w:lang w:val="en-US"/>
              </w:rPr>
              <w:t>Congruency</w:t>
            </w:r>
          </w:p>
        </w:tc>
        <w:tc>
          <w:tcPr>
            <w:tcW w:w="1249" w:type="pct"/>
          </w:tcPr>
          <w:p w14:paraId="295FBDBC" w14:textId="0D8712DB" w:rsidR="004A31EE" w:rsidRPr="00224F5C" w:rsidRDefault="004A31EE" w:rsidP="0036756C">
            <w:pPr>
              <w:spacing w:line="480" w:lineRule="auto"/>
              <w:rPr>
                <w:lang w:val="en-US"/>
              </w:rPr>
            </w:pPr>
            <w:r w:rsidRPr="00224F5C">
              <w:rPr>
                <w:lang w:val="en-US"/>
              </w:rPr>
              <w:t>Noise</w:t>
            </w:r>
          </w:p>
        </w:tc>
        <w:tc>
          <w:tcPr>
            <w:tcW w:w="1249" w:type="pct"/>
          </w:tcPr>
          <w:p w14:paraId="58FEAB9D" w14:textId="3DD28407" w:rsidR="004A31EE" w:rsidRPr="00224F5C" w:rsidRDefault="00B220F7" w:rsidP="0036756C">
            <w:pPr>
              <w:spacing w:line="480" w:lineRule="auto"/>
              <w:rPr>
                <w:i/>
                <w:iCs/>
                <w:lang w:val="en-US"/>
              </w:rPr>
            </w:pPr>
            <w:r w:rsidRPr="00224F5C">
              <w:rPr>
                <w:lang w:val="en-US"/>
              </w:rPr>
              <w:t xml:space="preserve">Accuracy </w:t>
            </w:r>
            <w:r w:rsidR="004A31EE" w:rsidRPr="00224F5C">
              <w:rPr>
                <w:lang w:val="en-US"/>
              </w:rPr>
              <w:t>(SD)</w:t>
            </w:r>
          </w:p>
        </w:tc>
        <w:tc>
          <w:tcPr>
            <w:tcW w:w="1249" w:type="pct"/>
          </w:tcPr>
          <w:p w14:paraId="3D0A8977" w14:textId="053793B3" w:rsidR="004A31EE" w:rsidRPr="00224F5C" w:rsidRDefault="004A31EE" w:rsidP="0036756C">
            <w:pPr>
              <w:spacing w:line="480" w:lineRule="auto"/>
              <w:rPr>
                <w:lang w:val="en-US"/>
              </w:rPr>
            </w:pPr>
            <w:r w:rsidRPr="00224F5C">
              <w:rPr>
                <w:lang w:val="en-US"/>
              </w:rPr>
              <w:t>RT (SD)</w:t>
            </w:r>
          </w:p>
        </w:tc>
      </w:tr>
      <w:tr w:rsidR="004A31EE" w:rsidRPr="00224F5C" w14:paraId="4D69EA34" w14:textId="77777777" w:rsidTr="004A31EE">
        <w:tc>
          <w:tcPr>
            <w:tcW w:w="1252" w:type="pct"/>
          </w:tcPr>
          <w:p w14:paraId="4710D4EE" w14:textId="78B1E6CE" w:rsidR="004A31EE" w:rsidRPr="00224F5C" w:rsidRDefault="004A31EE" w:rsidP="0036756C">
            <w:pPr>
              <w:spacing w:line="480" w:lineRule="auto"/>
              <w:rPr>
                <w:lang w:val="en-US"/>
              </w:rPr>
            </w:pPr>
            <w:r w:rsidRPr="00224F5C">
              <w:rPr>
                <w:lang w:val="en-US"/>
              </w:rPr>
              <w:t>Incongruent</w:t>
            </w:r>
          </w:p>
        </w:tc>
        <w:tc>
          <w:tcPr>
            <w:tcW w:w="1249" w:type="pct"/>
          </w:tcPr>
          <w:p w14:paraId="6BC583CD" w14:textId="6BCF8CB2" w:rsidR="004A31EE" w:rsidRPr="00224F5C" w:rsidRDefault="004A31EE" w:rsidP="0036756C">
            <w:pPr>
              <w:spacing w:line="480" w:lineRule="auto"/>
              <w:rPr>
                <w:lang w:val="en-US"/>
              </w:rPr>
            </w:pPr>
            <w:r w:rsidRPr="00224F5C">
              <w:rPr>
                <w:lang w:val="en-US"/>
              </w:rPr>
              <w:t>No Noise</w:t>
            </w:r>
          </w:p>
        </w:tc>
        <w:tc>
          <w:tcPr>
            <w:tcW w:w="1249" w:type="pct"/>
          </w:tcPr>
          <w:p w14:paraId="135E4B68" w14:textId="2472FEA5" w:rsidR="004A31EE" w:rsidRPr="00224F5C" w:rsidRDefault="004A31EE" w:rsidP="0036756C">
            <w:pPr>
              <w:spacing w:line="480" w:lineRule="auto"/>
              <w:rPr>
                <w:lang w:val="en-US"/>
              </w:rPr>
            </w:pPr>
            <w:r w:rsidRPr="00224F5C">
              <w:rPr>
                <w:lang w:val="en-US"/>
              </w:rPr>
              <w:t>0.72 (0.20)</w:t>
            </w:r>
          </w:p>
        </w:tc>
        <w:tc>
          <w:tcPr>
            <w:tcW w:w="1249" w:type="pct"/>
          </w:tcPr>
          <w:p w14:paraId="237F990B" w14:textId="12CF4D27" w:rsidR="004A31EE" w:rsidRPr="00224F5C" w:rsidRDefault="00466F2E" w:rsidP="0036756C">
            <w:pPr>
              <w:spacing w:line="480" w:lineRule="auto"/>
              <w:rPr>
                <w:lang w:val="en-US"/>
              </w:rPr>
            </w:pPr>
            <w:r w:rsidRPr="00224F5C">
              <w:rPr>
                <w:lang w:val="en-US"/>
              </w:rPr>
              <w:t>342.09 (48.65)</w:t>
            </w:r>
          </w:p>
        </w:tc>
      </w:tr>
      <w:tr w:rsidR="004A31EE" w:rsidRPr="00224F5C" w14:paraId="52D87B8D" w14:textId="77777777" w:rsidTr="004A31EE">
        <w:tc>
          <w:tcPr>
            <w:tcW w:w="1252" w:type="pct"/>
          </w:tcPr>
          <w:p w14:paraId="734AA262" w14:textId="502124FC" w:rsidR="004A31EE" w:rsidRPr="00224F5C" w:rsidRDefault="004A31EE" w:rsidP="0036756C">
            <w:pPr>
              <w:spacing w:line="480" w:lineRule="auto"/>
              <w:rPr>
                <w:lang w:val="en-US"/>
              </w:rPr>
            </w:pPr>
            <w:r w:rsidRPr="00224F5C">
              <w:rPr>
                <w:lang w:val="en-US"/>
              </w:rPr>
              <w:t>Congruent</w:t>
            </w:r>
          </w:p>
        </w:tc>
        <w:tc>
          <w:tcPr>
            <w:tcW w:w="1249" w:type="pct"/>
          </w:tcPr>
          <w:p w14:paraId="11446D1C" w14:textId="60EA1EC9" w:rsidR="004A31EE" w:rsidRPr="00224F5C" w:rsidRDefault="004A31EE" w:rsidP="0036756C">
            <w:pPr>
              <w:spacing w:line="480" w:lineRule="auto"/>
              <w:rPr>
                <w:lang w:val="en-US"/>
              </w:rPr>
            </w:pPr>
            <w:r w:rsidRPr="00224F5C">
              <w:rPr>
                <w:lang w:val="en-US"/>
              </w:rPr>
              <w:t>No Noise</w:t>
            </w:r>
          </w:p>
        </w:tc>
        <w:tc>
          <w:tcPr>
            <w:tcW w:w="1249" w:type="pct"/>
          </w:tcPr>
          <w:p w14:paraId="091A870B" w14:textId="5784650E" w:rsidR="004A31EE" w:rsidRPr="00224F5C" w:rsidRDefault="004A31EE" w:rsidP="0036756C">
            <w:pPr>
              <w:spacing w:line="480" w:lineRule="auto"/>
              <w:rPr>
                <w:lang w:val="en-US"/>
              </w:rPr>
            </w:pPr>
            <w:r w:rsidRPr="00224F5C">
              <w:rPr>
                <w:lang w:val="en-US"/>
              </w:rPr>
              <w:t>0.98 (0.02)</w:t>
            </w:r>
          </w:p>
        </w:tc>
        <w:tc>
          <w:tcPr>
            <w:tcW w:w="1249" w:type="pct"/>
          </w:tcPr>
          <w:p w14:paraId="59BB697E" w14:textId="1DAD8E39" w:rsidR="004A31EE" w:rsidRPr="00224F5C" w:rsidRDefault="00466F2E" w:rsidP="0036756C">
            <w:pPr>
              <w:spacing w:line="480" w:lineRule="auto"/>
              <w:rPr>
                <w:lang w:val="en-US"/>
              </w:rPr>
            </w:pPr>
            <w:r w:rsidRPr="00224F5C">
              <w:rPr>
                <w:lang w:val="en-US"/>
              </w:rPr>
              <w:t>277.84 (30.72)</w:t>
            </w:r>
          </w:p>
        </w:tc>
      </w:tr>
      <w:tr w:rsidR="004A31EE" w:rsidRPr="00224F5C" w14:paraId="6F0C30F9" w14:textId="77777777" w:rsidTr="004A31EE">
        <w:tc>
          <w:tcPr>
            <w:tcW w:w="1252" w:type="pct"/>
          </w:tcPr>
          <w:p w14:paraId="5608B78C" w14:textId="303D7ACA" w:rsidR="004A31EE" w:rsidRPr="00224F5C" w:rsidRDefault="004A31EE" w:rsidP="0036756C">
            <w:pPr>
              <w:spacing w:line="480" w:lineRule="auto"/>
              <w:rPr>
                <w:lang w:val="en-US"/>
              </w:rPr>
            </w:pPr>
            <w:r w:rsidRPr="00224F5C">
              <w:rPr>
                <w:lang w:val="en-US"/>
              </w:rPr>
              <w:t>Incongruent</w:t>
            </w:r>
          </w:p>
        </w:tc>
        <w:tc>
          <w:tcPr>
            <w:tcW w:w="1249" w:type="pct"/>
          </w:tcPr>
          <w:p w14:paraId="27766235" w14:textId="63ADE5D8" w:rsidR="004A31EE" w:rsidRPr="00224F5C" w:rsidRDefault="004A31EE" w:rsidP="0036756C">
            <w:pPr>
              <w:spacing w:line="480" w:lineRule="auto"/>
              <w:rPr>
                <w:lang w:val="en-US"/>
              </w:rPr>
            </w:pPr>
            <w:r w:rsidRPr="00224F5C">
              <w:rPr>
                <w:lang w:val="en-US"/>
              </w:rPr>
              <w:t>White Noise</w:t>
            </w:r>
          </w:p>
        </w:tc>
        <w:tc>
          <w:tcPr>
            <w:tcW w:w="1249" w:type="pct"/>
          </w:tcPr>
          <w:p w14:paraId="03A257C2" w14:textId="34F5A4AC" w:rsidR="004A31EE" w:rsidRPr="00224F5C" w:rsidRDefault="004A31EE" w:rsidP="0036756C">
            <w:pPr>
              <w:spacing w:line="480" w:lineRule="auto"/>
              <w:rPr>
                <w:lang w:val="en-US"/>
              </w:rPr>
            </w:pPr>
            <w:r w:rsidRPr="00224F5C">
              <w:rPr>
                <w:lang w:val="en-US"/>
              </w:rPr>
              <w:t>0.</w:t>
            </w:r>
            <w:r w:rsidR="00466F2E" w:rsidRPr="00224F5C">
              <w:rPr>
                <w:lang w:val="en-US"/>
              </w:rPr>
              <w:t>77</w:t>
            </w:r>
            <w:r w:rsidRPr="00224F5C">
              <w:rPr>
                <w:lang w:val="en-US"/>
              </w:rPr>
              <w:t xml:space="preserve"> (0.14)</w:t>
            </w:r>
          </w:p>
        </w:tc>
        <w:tc>
          <w:tcPr>
            <w:tcW w:w="1249" w:type="pct"/>
          </w:tcPr>
          <w:p w14:paraId="060D726A" w14:textId="0A41DE27" w:rsidR="004A31EE" w:rsidRPr="00224F5C" w:rsidRDefault="00466F2E" w:rsidP="0036756C">
            <w:pPr>
              <w:spacing w:line="480" w:lineRule="auto"/>
              <w:rPr>
                <w:lang w:val="en-US"/>
              </w:rPr>
            </w:pPr>
            <w:r w:rsidRPr="00224F5C">
              <w:rPr>
                <w:lang w:val="en-US"/>
              </w:rPr>
              <w:t>352.44 (26.98)</w:t>
            </w:r>
          </w:p>
        </w:tc>
      </w:tr>
      <w:tr w:rsidR="004A31EE" w:rsidRPr="00224F5C" w14:paraId="7A449C23" w14:textId="77777777" w:rsidTr="004A31EE">
        <w:tc>
          <w:tcPr>
            <w:tcW w:w="1252" w:type="pct"/>
          </w:tcPr>
          <w:p w14:paraId="41BFBF9C" w14:textId="361BA48D" w:rsidR="004A31EE" w:rsidRPr="00224F5C" w:rsidRDefault="004A31EE" w:rsidP="0036756C">
            <w:pPr>
              <w:spacing w:line="480" w:lineRule="auto"/>
              <w:rPr>
                <w:lang w:val="en-US"/>
              </w:rPr>
            </w:pPr>
            <w:r w:rsidRPr="00224F5C">
              <w:rPr>
                <w:lang w:val="en-US"/>
              </w:rPr>
              <w:t>Congruent</w:t>
            </w:r>
          </w:p>
        </w:tc>
        <w:tc>
          <w:tcPr>
            <w:tcW w:w="1249" w:type="pct"/>
          </w:tcPr>
          <w:p w14:paraId="7426A6F3" w14:textId="30FD7464" w:rsidR="004A31EE" w:rsidRPr="00224F5C" w:rsidRDefault="004A31EE" w:rsidP="0036756C">
            <w:pPr>
              <w:spacing w:line="480" w:lineRule="auto"/>
              <w:rPr>
                <w:lang w:val="en-US"/>
              </w:rPr>
            </w:pPr>
            <w:r w:rsidRPr="00224F5C">
              <w:rPr>
                <w:lang w:val="en-US"/>
              </w:rPr>
              <w:t>White Noise</w:t>
            </w:r>
          </w:p>
        </w:tc>
        <w:tc>
          <w:tcPr>
            <w:tcW w:w="1249" w:type="pct"/>
          </w:tcPr>
          <w:p w14:paraId="09DFABF8" w14:textId="21931B75" w:rsidR="004A31EE" w:rsidRPr="00224F5C" w:rsidRDefault="004A31EE" w:rsidP="0036756C">
            <w:pPr>
              <w:spacing w:line="480" w:lineRule="auto"/>
              <w:rPr>
                <w:lang w:val="en-US"/>
              </w:rPr>
            </w:pPr>
            <w:r w:rsidRPr="00224F5C">
              <w:rPr>
                <w:lang w:val="en-US"/>
              </w:rPr>
              <w:t>0.99 (0.01)</w:t>
            </w:r>
          </w:p>
        </w:tc>
        <w:tc>
          <w:tcPr>
            <w:tcW w:w="1249" w:type="pct"/>
          </w:tcPr>
          <w:p w14:paraId="64D50DF3" w14:textId="3E6CA2DE" w:rsidR="004A31EE" w:rsidRPr="00224F5C" w:rsidRDefault="00466F2E" w:rsidP="0036756C">
            <w:pPr>
              <w:spacing w:line="480" w:lineRule="auto"/>
              <w:rPr>
                <w:lang w:val="en-US"/>
              </w:rPr>
            </w:pPr>
            <w:r w:rsidRPr="00224F5C">
              <w:rPr>
                <w:lang w:val="en-US"/>
              </w:rPr>
              <w:t>284.51 (29.59)</w:t>
            </w:r>
          </w:p>
        </w:tc>
      </w:tr>
    </w:tbl>
    <w:p w14:paraId="504A0948" w14:textId="465B0EC2" w:rsidR="004D6B86" w:rsidRPr="00224F5C" w:rsidRDefault="00F030A5" w:rsidP="0036756C">
      <w:pPr>
        <w:pStyle w:val="TabelleAbbildung"/>
        <w:spacing w:line="480" w:lineRule="auto"/>
        <w:rPr>
          <w:lang w:val="en-US"/>
        </w:rPr>
      </w:pPr>
      <w:r w:rsidRPr="00224F5C">
        <w:rPr>
          <w:rStyle w:val="Hervorhebung"/>
          <w:lang w:val="en-US" w:bidi="de-DE"/>
        </w:rPr>
        <w:t>Note</w:t>
      </w:r>
      <w:r w:rsidR="001664A2" w:rsidRPr="00224F5C">
        <w:rPr>
          <w:lang w:val="en-US" w:bidi="de-DE"/>
        </w:rPr>
        <w:t xml:space="preserve">: </w:t>
      </w:r>
      <w:r w:rsidR="00466F2E" w:rsidRPr="00224F5C">
        <w:rPr>
          <w:lang w:val="en-US"/>
        </w:rPr>
        <w:t>Values represent means and SD of the dependent variables (</w:t>
      </w:r>
      <w:r w:rsidR="00B220F7" w:rsidRPr="00224F5C">
        <w:rPr>
          <w:lang w:val="en-US"/>
        </w:rPr>
        <w:t>accuracy</w:t>
      </w:r>
      <w:r w:rsidR="00466F2E" w:rsidRPr="00224F5C">
        <w:rPr>
          <w:lang w:val="en-US"/>
        </w:rPr>
        <w:t xml:space="preserve"> and median RT) across participants.</w:t>
      </w:r>
    </w:p>
    <w:p w14:paraId="2E51F32E" w14:textId="18EB0939" w:rsidR="00D245FF" w:rsidRPr="00224F5C" w:rsidRDefault="00D245FF" w:rsidP="0036756C">
      <w:pPr>
        <w:pStyle w:val="TabelleAbbildung"/>
        <w:spacing w:line="480" w:lineRule="auto"/>
        <w:rPr>
          <w:lang w:val="en-US"/>
        </w:rPr>
      </w:pPr>
    </w:p>
    <w:p w14:paraId="6A224639" w14:textId="25702F69"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bidi="de-DE"/>
        </w:rPr>
        <w:t>Table 2</w:t>
      </w:r>
    </w:p>
    <w:p w14:paraId="3FECD94A" w14:textId="538854F6" w:rsidR="00D245FF" w:rsidRPr="00224F5C" w:rsidRDefault="00D245FF" w:rsidP="00414AF9">
      <w:pPr>
        <w:pStyle w:val="KeinLeerraum"/>
        <w:rPr>
          <w:rFonts w:ascii="Times New Roman" w:hAnsi="Times New Roman" w:cs="Times New Roman"/>
          <w:lang w:val="en-US"/>
        </w:rPr>
      </w:pPr>
      <w:r w:rsidRPr="00224F5C">
        <w:rPr>
          <w:rFonts w:ascii="Times New Roman" w:hAnsi="Times New Roman" w:cs="Times New Roman"/>
          <w:lang w:val="en-US"/>
        </w:rPr>
        <w:t>Mean Illusion Rate and RTs in Experiment 2</w:t>
      </w:r>
    </w:p>
    <w:tbl>
      <w:tblPr>
        <w:tblStyle w:val="APA-Bericht"/>
        <w:tblW w:w="5000" w:type="pct"/>
        <w:tblLook w:val="04A0" w:firstRow="1" w:lastRow="0" w:firstColumn="1" w:lastColumn="0" w:noHBand="0" w:noVBand="1"/>
        <w:tblDescription w:val="Inhaltstabelle"/>
      </w:tblPr>
      <w:tblGrid>
        <w:gridCol w:w="1809"/>
        <w:gridCol w:w="1451"/>
        <w:gridCol w:w="354"/>
        <w:gridCol w:w="1805"/>
        <w:gridCol w:w="1805"/>
        <w:gridCol w:w="1802"/>
      </w:tblGrid>
      <w:tr w:rsidR="00A7246D" w:rsidRPr="00224F5C" w14:paraId="7F9E7FF4" w14:textId="77777777" w:rsidTr="00A8243C">
        <w:trPr>
          <w:cnfStyle w:val="100000000000" w:firstRow="1" w:lastRow="0" w:firstColumn="0" w:lastColumn="0" w:oddVBand="0" w:evenVBand="0" w:oddHBand="0" w:evenHBand="0" w:firstRowFirstColumn="0" w:firstRowLastColumn="0" w:lastRowFirstColumn="0" w:lastRowLastColumn="0"/>
          <w:tblHeader/>
        </w:trPr>
        <w:tc>
          <w:tcPr>
            <w:tcW w:w="1002" w:type="pct"/>
          </w:tcPr>
          <w:p w14:paraId="7C58CAE3" w14:textId="2C0762A6" w:rsidR="00A7246D" w:rsidRPr="00224F5C" w:rsidRDefault="00A7246D" w:rsidP="0036756C">
            <w:pPr>
              <w:spacing w:line="480" w:lineRule="auto"/>
              <w:rPr>
                <w:lang w:val="en-US"/>
              </w:rPr>
            </w:pPr>
            <w:r w:rsidRPr="00224F5C">
              <w:rPr>
                <w:lang w:val="en-US"/>
              </w:rPr>
              <w:t>Condition</w:t>
            </w:r>
          </w:p>
        </w:tc>
        <w:tc>
          <w:tcPr>
            <w:tcW w:w="804" w:type="pct"/>
          </w:tcPr>
          <w:p w14:paraId="756C72F4" w14:textId="7DB410B6" w:rsidR="00A7246D" w:rsidRPr="00224F5C" w:rsidRDefault="00A7246D" w:rsidP="0036756C">
            <w:pPr>
              <w:spacing w:line="480" w:lineRule="auto"/>
              <w:rPr>
                <w:lang w:val="en-US"/>
              </w:rPr>
            </w:pPr>
            <w:r w:rsidRPr="00224F5C">
              <w:rPr>
                <w:lang w:val="en-US"/>
              </w:rPr>
              <w:t>Block</w:t>
            </w:r>
          </w:p>
        </w:tc>
        <w:tc>
          <w:tcPr>
            <w:tcW w:w="1195" w:type="pct"/>
            <w:gridSpan w:val="2"/>
          </w:tcPr>
          <w:p w14:paraId="210B67A9" w14:textId="076E7414" w:rsidR="00A7246D" w:rsidRPr="00224F5C" w:rsidRDefault="00A7246D" w:rsidP="0036756C">
            <w:pPr>
              <w:spacing w:line="480" w:lineRule="auto"/>
              <w:rPr>
                <w:lang w:val="en-US"/>
              </w:rPr>
            </w:pPr>
            <w:r w:rsidRPr="00224F5C">
              <w:rPr>
                <w:lang w:val="en-US"/>
              </w:rPr>
              <w:t>Noise Level</w:t>
            </w:r>
            <w:r w:rsidR="00A8243C" w:rsidRPr="00224F5C">
              <w:rPr>
                <w:lang w:val="en-US"/>
              </w:rPr>
              <w:t xml:space="preserve"> </w:t>
            </w:r>
            <w:proofErr w:type="spellStart"/>
            <w:proofErr w:type="gramStart"/>
            <w:r w:rsidR="00A8243C" w:rsidRPr="00224F5C">
              <w:rPr>
                <w:lang w:val="en-US"/>
              </w:rPr>
              <w:t>db</w:t>
            </w:r>
            <w:proofErr w:type="spellEnd"/>
            <w:r w:rsidR="00A8243C" w:rsidRPr="00224F5C">
              <w:rPr>
                <w:lang w:val="en-US"/>
              </w:rPr>
              <w:t>(</w:t>
            </w:r>
            <w:proofErr w:type="gramEnd"/>
            <w:r w:rsidR="00A8243C" w:rsidRPr="00224F5C">
              <w:rPr>
                <w:lang w:val="en-US"/>
              </w:rPr>
              <w:t>SPL)</w:t>
            </w:r>
          </w:p>
        </w:tc>
        <w:tc>
          <w:tcPr>
            <w:tcW w:w="1000" w:type="pct"/>
          </w:tcPr>
          <w:p w14:paraId="5C82EAA8" w14:textId="3E38B884" w:rsidR="00A7246D" w:rsidRPr="00224F5C" w:rsidRDefault="00A7246D" w:rsidP="0036756C">
            <w:pPr>
              <w:spacing w:line="480" w:lineRule="auto"/>
              <w:rPr>
                <w:i/>
                <w:iCs/>
                <w:lang w:val="en-US"/>
              </w:rPr>
            </w:pPr>
            <w:r w:rsidRPr="00224F5C">
              <w:rPr>
                <w:lang w:val="en-US"/>
              </w:rPr>
              <w:t>Illusion Rate (SD)</w:t>
            </w:r>
          </w:p>
        </w:tc>
        <w:tc>
          <w:tcPr>
            <w:tcW w:w="998" w:type="pct"/>
          </w:tcPr>
          <w:p w14:paraId="25711E27" w14:textId="77777777" w:rsidR="00A7246D" w:rsidRPr="00224F5C" w:rsidRDefault="00A7246D" w:rsidP="0036756C">
            <w:pPr>
              <w:spacing w:line="480" w:lineRule="auto"/>
              <w:rPr>
                <w:lang w:val="en-US"/>
              </w:rPr>
            </w:pPr>
            <w:r w:rsidRPr="00224F5C">
              <w:rPr>
                <w:lang w:val="en-US"/>
              </w:rPr>
              <w:t>RT (SD)</w:t>
            </w:r>
          </w:p>
        </w:tc>
      </w:tr>
      <w:tr w:rsidR="00A7246D" w:rsidRPr="00224F5C" w14:paraId="7784FBFB" w14:textId="77777777" w:rsidTr="00A8243C">
        <w:tc>
          <w:tcPr>
            <w:tcW w:w="1002" w:type="pct"/>
          </w:tcPr>
          <w:p w14:paraId="7E9F9FE9" w14:textId="1E3FB391" w:rsidR="00A7246D" w:rsidRPr="00224F5C" w:rsidRDefault="00A7246D" w:rsidP="0036756C">
            <w:pPr>
              <w:spacing w:line="480" w:lineRule="auto"/>
              <w:rPr>
                <w:lang w:val="en-US"/>
              </w:rPr>
            </w:pPr>
            <w:r w:rsidRPr="00224F5C">
              <w:rPr>
                <w:lang w:val="en-US"/>
              </w:rPr>
              <w:t>A2V1</w:t>
            </w:r>
          </w:p>
        </w:tc>
        <w:tc>
          <w:tcPr>
            <w:tcW w:w="1000" w:type="pct"/>
            <w:gridSpan w:val="2"/>
          </w:tcPr>
          <w:p w14:paraId="4CC6999E" w14:textId="28DE062D" w:rsidR="00A7246D" w:rsidRPr="00224F5C" w:rsidRDefault="00A7246D" w:rsidP="0036756C">
            <w:pPr>
              <w:spacing w:line="480" w:lineRule="auto"/>
              <w:rPr>
                <w:lang w:val="en-US"/>
              </w:rPr>
            </w:pPr>
            <w:r w:rsidRPr="00224F5C">
              <w:rPr>
                <w:lang w:val="en-US"/>
              </w:rPr>
              <w:t>Baseline</w:t>
            </w:r>
          </w:p>
        </w:tc>
        <w:tc>
          <w:tcPr>
            <w:tcW w:w="1000" w:type="pct"/>
          </w:tcPr>
          <w:p w14:paraId="57A6F2B8" w14:textId="7EB020CA" w:rsidR="00A7246D" w:rsidRPr="00224F5C" w:rsidRDefault="00A7246D" w:rsidP="0036756C">
            <w:pPr>
              <w:spacing w:line="480" w:lineRule="auto"/>
              <w:rPr>
                <w:lang w:val="en-US"/>
              </w:rPr>
            </w:pPr>
            <w:r w:rsidRPr="00224F5C">
              <w:rPr>
                <w:lang w:val="en-US"/>
              </w:rPr>
              <w:t>59</w:t>
            </w:r>
            <w:r w:rsidR="00A8243C" w:rsidRPr="00224F5C">
              <w:rPr>
                <w:lang w:val="en-US"/>
              </w:rPr>
              <w:t>.6</w:t>
            </w:r>
          </w:p>
        </w:tc>
        <w:tc>
          <w:tcPr>
            <w:tcW w:w="1000" w:type="pct"/>
          </w:tcPr>
          <w:p w14:paraId="7A00127E" w14:textId="4D9491B7" w:rsidR="00A7246D" w:rsidRPr="00224F5C" w:rsidRDefault="00A7246D" w:rsidP="0036756C">
            <w:pPr>
              <w:spacing w:line="480" w:lineRule="auto"/>
              <w:rPr>
                <w:lang w:val="en-US"/>
              </w:rPr>
            </w:pPr>
            <w:r w:rsidRPr="00224F5C">
              <w:rPr>
                <w:lang w:val="en-US"/>
              </w:rPr>
              <w:t>0.64 (0.32)</w:t>
            </w:r>
          </w:p>
        </w:tc>
        <w:tc>
          <w:tcPr>
            <w:tcW w:w="998" w:type="pct"/>
          </w:tcPr>
          <w:p w14:paraId="6FD272A4" w14:textId="6570AF6D" w:rsidR="00A7246D" w:rsidRPr="00224F5C" w:rsidRDefault="00A7246D" w:rsidP="0036756C">
            <w:pPr>
              <w:spacing w:line="480" w:lineRule="auto"/>
              <w:rPr>
                <w:lang w:val="en-US"/>
              </w:rPr>
            </w:pPr>
            <w:r w:rsidRPr="00224F5C">
              <w:rPr>
                <w:lang w:val="en-US"/>
              </w:rPr>
              <w:t>795.29 (211.73)</w:t>
            </w:r>
          </w:p>
        </w:tc>
      </w:tr>
      <w:tr w:rsidR="00A7246D" w:rsidRPr="00224F5C" w14:paraId="3420A8FB" w14:textId="77777777" w:rsidTr="00A8243C">
        <w:tc>
          <w:tcPr>
            <w:tcW w:w="1002" w:type="pct"/>
          </w:tcPr>
          <w:p w14:paraId="43C3B682" w14:textId="34D22F15" w:rsidR="00A7246D" w:rsidRPr="00224F5C" w:rsidRDefault="00A7246D" w:rsidP="0036756C">
            <w:pPr>
              <w:spacing w:line="480" w:lineRule="auto"/>
              <w:rPr>
                <w:lang w:val="en-US"/>
              </w:rPr>
            </w:pPr>
          </w:p>
        </w:tc>
        <w:tc>
          <w:tcPr>
            <w:tcW w:w="1000" w:type="pct"/>
            <w:gridSpan w:val="2"/>
          </w:tcPr>
          <w:p w14:paraId="463D697A" w14:textId="233EA1CE" w:rsidR="00A7246D" w:rsidRPr="00224F5C" w:rsidRDefault="00A7246D" w:rsidP="0036756C">
            <w:pPr>
              <w:spacing w:line="480" w:lineRule="auto"/>
              <w:rPr>
                <w:lang w:val="en-US"/>
              </w:rPr>
            </w:pPr>
            <w:r w:rsidRPr="00224F5C">
              <w:rPr>
                <w:lang w:val="en-US"/>
              </w:rPr>
              <w:t>Noise 1</w:t>
            </w:r>
          </w:p>
        </w:tc>
        <w:tc>
          <w:tcPr>
            <w:tcW w:w="1000" w:type="pct"/>
          </w:tcPr>
          <w:p w14:paraId="1B87D322" w14:textId="3A575356" w:rsidR="00A7246D" w:rsidRPr="00224F5C" w:rsidRDefault="00A8243C" w:rsidP="0036756C">
            <w:pPr>
              <w:spacing w:line="480" w:lineRule="auto"/>
              <w:rPr>
                <w:lang w:val="en-US"/>
              </w:rPr>
            </w:pPr>
            <w:r w:rsidRPr="00224F5C">
              <w:rPr>
                <w:lang w:val="en-US"/>
              </w:rPr>
              <w:t>63.0</w:t>
            </w:r>
          </w:p>
        </w:tc>
        <w:tc>
          <w:tcPr>
            <w:tcW w:w="1000" w:type="pct"/>
          </w:tcPr>
          <w:p w14:paraId="3D043567" w14:textId="3ABA637F" w:rsidR="00A7246D" w:rsidRPr="00224F5C" w:rsidRDefault="00A7246D" w:rsidP="0036756C">
            <w:pPr>
              <w:spacing w:line="480" w:lineRule="auto"/>
              <w:rPr>
                <w:lang w:val="en-US"/>
              </w:rPr>
            </w:pPr>
            <w:r w:rsidRPr="00224F5C">
              <w:rPr>
                <w:lang w:val="en-US"/>
              </w:rPr>
              <w:t>0.36 (0.34)</w:t>
            </w:r>
          </w:p>
        </w:tc>
        <w:tc>
          <w:tcPr>
            <w:tcW w:w="998" w:type="pct"/>
          </w:tcPr>
          <w:p w14:paraId="65818037" w14:textId="6A10C8F6" w:rsidR="00A7246D" w:rsidRPr="00224F5C" w:rsidRDefault="00A7246D" w:rsidP="0036756C">
            <w:pPr>
              <w:spacing w:line="480" w:lineRule="auto"/>
              <w:rPr>
                <w:lang w:val="en-US"/>
              </w:rPr>
            </w:pPr>
            <w:r w:rsidRPr="00224F5C">
              <w:rPr>
                <w:lang w:val="en-US"/>
              </w:rPr>
              <w:t>786.53 (246.01)</w:t>
            </w:r>
          </w:p>
        </w:tc>
      </w:tr>
      <w:tr w:rsidR="00A7246D" w:rsidRPr="00224F5C" w14:paraId="553C93FE" w14:textId="77777777" w:rsidTr="00A8243C">
        <w:tc>
          <w:tcPr>
            <w:tcW w:w="1002" w:type="pct"/>
          </w:tcPr>
          <w:p w14:paraId="63FF6758" w14:textId="7E650AE6" w:rsidR="00A7246D" w:rsidRPr="00224F5C" w:rsidRDefault="00A7246D" w:rsidP="0036756C">
            <w:pPr>
              <w:spacing w:line="480" w:lineRule="auto"/>
              <w:rPr>
                <w:lang w:val="en-US"/>
              </w:rPr>
            </w:pPr>
          </w:p>
        </w:tc>
        <w:tc>
          <w:tcPr>
            <w:tcW w:w="1000" w:type="pct"/>
            <w:gridSpan w:val="2"/>
          </w:tcPr>
          <w:p w14:paraId="582C83B8" w14:textId="0556B879" w:rsidR="00A7246D" w:rsidRPr="00224F5C" w:rsidRDefault="00A7246D" w:rsidP="0036756C">
            <w:pPr>
              <w:spacing w:line="480" w:lineRule="auto"/>
              <w:rPr>
                <w:lang w:val="en-US"/>
              </w:rPr>
            </w:pPr>
            <w:r w:rsidRPr="00224F5C">
              <w:rPr>
                <w:lang w:val="en-US"/>
              </w:rPr>
              <w:t>Noise 2</w:t>
            </w:r>
          </w:p>
        </w:tc>
        <w:tc>
          <w:tcPr>
            <w:tcW w:w="1000" w:type="pct"/>
          </w:tcPr>
          <w:p w14:paraId="69C037B0" w14:textId="4B4611E4" w:rsidR="00A7246D" w:rsidRPr="00224F5C" w:rsidRDefault="00A8243C" w:rsidP="0036756C">
            <w:pPr>
              <w:spacing w:line="480" w:lineRule="auto"/>
              <w:rPr>
                <w:lang w:val="en-US"/>
              </w:rPr>
            </w:pPr>
            <w:r w:rsidRPr="00224F5C">
              <w:rPr>
                <w:lang w:val="en-US"/>
              </w:rPr>
              <w:t>66.5</w:t>
            </w:r>
          </w:p>
        </w:tc>
        <w:tc>
          <w:tcPr>
            <w:tcW w:w="1000" w:type="pct"/>
          </w:tcPr>
          <w:p w14:paraId="3EC60123" w14:textId="44BB8A94" w:rsidR="00A7246D" w:rsidRPr="00224F5C" w:rsidRDefault="00A7246D" w:rsidP="0036756C">
            <w:pPr>
              <w:spacing w:line="480" w:lineRule="auto"/>
              <w:rPr>
                <w:lang w:val="en-US"/>
              </w:rPr>
            </w:pPr>
            <w:r w:rsidRPr="00224F5C">
              <w:rPr>
                <w:lang w:val="en-US"/>
              </w:rPr>
              <w:t>0.35 (0.38)</w:t>
            </w:r>
          </w:p>
        </w:tc>
        <w:tc>
          <w:tcPr>
            <w:tcW w:w="998" w:type="pct"/>
          </w:tcPr>
          <w:p w14:paraId="4D2666A5" w14:textId="25BF8A89" w:rsidR="00A7246D" w:rsidRPr="00224F5C" w:rsidRDefault="00A7246D" w:rsidP="0036756C">
            <w:pPr>
              <w:spacing w:line="480" w:lineRule="auto"/>
              <w:rPr>
                <w:lang w:val="en-US"/>
              </w:rPr>
            </w:pPr>
            <w:r w:rsidRPr="00224F5C">
              <w:rPr>
                <w:lang w:val="en-US"/>
              </w:rPr>
              <w:t>778.28 (269.17)</w:t>
            </w:r>
          </w:p>
        </w:tc>
      </w:tr>
      <w:tr w:rsidR="00A7246D" w:rsidRPr="00224F5C" w14:paraId="01BC8461" w14:textId="77777777" w:rsidTr="00A8243C">
        <w:tc>
          <w:tcPr>
            <w:tcW w:w="1002" w:type="pct"/>
          </w:tcPr>
          <w:p w14:paraId="10065F21" w14:textId="6AEF9A2D" w:rsidR="00A7246D" w:rsidRPr="00224F5C" w:rsidRDefault="00A7246D" w:rsidP="0036756C">
            <w:pPr>
              <w:spacing w:line="480" w:lineRule="auto"/>
              <w:rPr>
                <w:lang w:val="en-US"/>
              </w:rPr>
            </w:pPr>
          </w:p>
        </w:tc>
        <w:tc>
          <w:tcPr>
            <w:tcW w:w="1000" w:type="pct"/>
            <w:gridSpan w:val="2"/>
          </w:tcPr>
          <w:p w14:paraId="5F7C1F05" w14:textId="583CF3AB" w:rsidR="00A7246D" w:rsidRPr="00224F5C" w:rsidRDefault="00A7246D" w:rsidP="0036756C">
            <w:pPr>
              <w:spacing w:line="480" w:lineRule="auto"/>
              <w:rPr>
                <w:lang w:val="en-US"/>
              </w:rPr>
            </w:pPr>
            <w:r w:rsidRPr="00224F5C">
              <w:rPr>
                <w:lang w:val="en-US"/>
              </w:rPr>
              <w:t>Noise 3</w:t>
            </w:r>
          </w:p>
        </w:tc>
        <w:tc>
          <w:tcPr>
            <w:tcW w:w="1000" w:type="pct"/>
          </w:tcPr>
          <w:p w14:paraId="49C76A04" w14:textId="018FC168" w:rsidR="00A7246D" w:rsidRPr="00224F5C" w:rsidRDefault="00A8243C" w:rsidP="0036756C">
            <w:pPr>
              <w:spacing w:line="480" w:lineRule="auto"/>
              <w:rPr>
                <w:lang w:val="en-US"/>
              </w:rPr>
            </w:pPr>
            <w:r w:rsidRPr="00224F5C">
              <w:rPr>
                <w:lang w:val="en-US"/>
              </w:rPr>
              <w:t>69.3</w:t>
            </w:r>
          </w:p>
        </w:tc>
        <w:tc>
          <w:tcPr>
            <w:tcW w:w="1000" w:type="pct"/>
          </w:tcPr>
          <w:p w14:paraId="37BEFF33" w14:textId="0E2558AC" w:rsidR="00A7246D" w:rsidRPr="00224F5C" w:rsidRDefault="00A7246D" w:rsidP="0036756C">
            <w:pPr>
              <w:spacing w:line="480" w:lineRule="auto"/>
              <w:rPr>
                <w:lang w:val="en-US"/>
              </w:rPr>
            </w:pPr>
            <w:r w:rsidRPr="00224F5C">
              <w:rPr>
                <w:lang w:val="en-US"/>
              </w:rPr>
              <w:t>0.36 (0.39)</w:t>
            </w:r>
          </w:p>
        </w:tc>
        <w:tc>
          <w:tcPr>
            <w:tcW w:w="998" w:type="pct"/>
          </w:tcPr>
          <w:p w14:paraId="35510F16" w14:textId="499800D3" w:rsidR="00A7246D" w:rsidRPr="00224F5C" w:rsidRDefault="00A7246D" w:rsidP="0036756C">
            <w:pPr>
              <w:spacing w:line="480" w:lineRule="auto"/>
              <w:rPr>
                <w:lang w:val="en-US"/>
              </w:rPr>
            </w:pPr>
            <w:r w:rsidRPr="00224F5C">
              <w:rPr>
                <w:lang w:val="en-US"/>
              </w:rPr>
              <w:t>716.83 (201.25)</w:t>
            </w:r>
          </w:p>
        </w:tc>
      </w:tr>
      <w:tr w:rsidR="00A7246D" w:rsidRPr="00224F5C" w14:paraId="15BAADAC" w14:textId="77777777" w:rsidTr="00A8243C">
        <w:tc>
          <w:tcPr>
            <w:tcW w:w="1002" w:type="pct"/>
          </w:tcPr>
          <w:p w14:paraId="3D85B1DE" w14:textId="77777777" w:rsidR="00A7246D" w:rsidRPr="00224F5C" w:rsidRDefault="00A7246D" w:rsidP="0036756C">
            <w:pPr>
              <w:spacing w:line="480" w:lineRule="auto"/>
              <w:rPr>
                <w:lang w:val="en-US"/>
              </w:rPr>
            </w:pPr>
          </w:p>
        </w:tc>
        <w:tc>
          <w:tcPr>
            <w:tcW w:w="1000" w:type="pct"/>
            <w:gridSpan w:val="2"/>
          </w:tcPr>
          <w:p w14:paraId="4D0571A2" w14:textId="311B5E64" w:rsidR="00A7246D" w:rsidRPr="00224F5C" w:rsidRDefault="00A7246D" w:rsidP="0036756C">
            <w:pPr>
              <w:spacing w:line="480" w:lineRule="auto"/>
              <w:rPr>
                <w:lang w:val="en-US"/>
              </w:rPr>
            </w:pPr>
            <w:r w:rsidRPr="00224F5C">
              <w:rPr>
                <w:lang w:val="en-US"/>
              </w:rPr>
              <w:t>Noise 4</w:t>
            </w:r>
          </w:p>
        </w:tc>
        <w:tc>
          <w:tcPr>
            <w:tcW w:w="1000" w:type="pct"/>
          </w:tcPr>
          <w:p w14:paraId="2DF1CC9D" w14:textId="1F2B9BB4" w:rsidR="00A7246D" w:rsidRPr="00224F5C" w:rsidRDefault="00A8243C" w:rsidP="0036756C">
            <w:pPr>
              <w:spacing w:line="480" w:lineRule="auto"/>
              <w:rPr>
                <w:lang w:val="en-US"/>
              </w:rPr>
            </w:pPr>
            <w:r w:rsidRPr="00224F5C">
              <w:rPr>
                <w:lang w:val="en-US"/>
              </w:rPr>
              <w:t>72.2</w:t>
            </w:r>
          </w:p>
        </w:tc>
        <w:tc>
          <w:tcPr>
            <w:tcW w:w="1000" w:type="pct"/>
          </w:tcPr>
          <w:p w14:paraId="64E5217A" w14:textId="023B09C0" w:rsidR="00A7246D" w:rsidRPr="00224F5C" w:rsidRDefault="00A7246D" w:rsidP="0036756C">
            <w:pPr>
              <w:spacing w:line="480" w:lineRule="auto"/>
              <w:rPr>
                <w:lang w:val="en-US"/>
              </w:rPr>
            </w:pPr>
            <w:r w:rsidRPr="00224F5C">
              <w:rPr>
                <w:lang w:val="en-US"/>
              </w:rPr>
              <w:t>0.36 (0.36)</w:t>
            </w:r>
          </w:p>
        </w:tc>
        <w:tc>
          <w:tcPr>
            <w:tcW w:w="998" w:type="pct"/>
          </w:tcPr>
          <w:p w14:paraId="4542260E" w14:textId="79FFBC01" w:rsidR="00A7246D" w:rsidRPr="00224F5C" w:rsidRDefault="00A7246D" w:rsidP="0036756C">
            <w:pPr>
              <w:spacing w:line="480" w:lineRule="auto"/>
              <w:rPr>
                <w:lang w:val="en-US"/>
              </w:rPr>
            </w:pPr>
            <w:r w:rsidRPr="00224F5C">
              <w:rPr>
                <w:lang w:val="en-US"/>
              </w:rPr>
              <w:t>750.95 (248.61)</w:t>
            </w:r>
          </w:p>
        </w:tc>
      </w:tr>
      <w:tr w:rsidR="00A7246D" w:rsidRPr="00224F5C" w14:paraId="2A311ED2" w14:textId="77777777" w:rsidTr="00A8243C">
        <w:tc>
          <w:tcPr>
            <w:tcW w:w="1002" w:type="pct"/>
          </w:tcPr>
          <w:p w14:paraId="13B60C0E" w14:textId="77777777" w:rsidR="00A7246D" w:rsidRPr="00224F5C" w:rsidRDefault="00A7246D" w:rsidP="0036756C">
            <w:pPr>
              <w:spacing w:line="480" w:lineRule="auto"/>
              <w:rPr>
                <w:lang w:val="en-US"/>
              </w:rPr>
            </w:pPr>
          </w:p>
        </w:tc>
        <w:tc>
          <w:tcPr>
            <w:tcW w:w="1000" w:type="pct"/>
            <w:gridSpan w:val="2"/>
          </w:tcPr>
          <w:p w14:paraId="49F9318E" w14:textId="65F703A2" w:rsidR="00A7246D" w:rsidRPr="00224F5C" w:rsidRDefault="00A7246D" w:rsidP="0036756C">
            <w:pPr>
              <w:spacing w:line="480" w:lineRule="auto"/>
              <w:rPr>
                <w:lang w:val="en-US"/>
              </w:rPr>
            </w:pPr>
            <w:r w:rsidRPr="00224F5C">
              <w:rPr>
                <w:lang w:val="en-US"/>
              </w:rPr>
              <w:t>Noise 5</w:t>
            </w:r>
          </w:p>
        </w:tc>
        <w:tc>
          <w:tcPr>
            <w:tcW w:w="1000" w:type="pct"/>
          </w:tcPr>
          <w:p w14:paraId="26293C6D" w14:textId="2DCEAACF" w:rsidR="00A7246D" w:rsidRPr="00224F5C" w:rsidRDefault="00A8243C" w:rsidP="0036756C">
            <w:pPr>
              <w:spacing w:line="480" w:lineRule="auto"/>
              <w:rPr>
                <w:lang w:val="en-US"/>
              </w:rPr>
            </w:pPr>
            <w:r w:rsidRPr="00224F5C">
              <w:rPr>
                <w:lang w:val="en-US"/>
              </w:rPr>
              <w:t>74.1</w:t>
            </w:r>
          </w:p>
        </w:tc>
        <w:tc>
          <w:tcPr>
            <w:tcW w:w="1000" w:type="pct"/>
          </w:tcPr>
          <w:p w14:paraId="77EEDE76" w14:textId="30436FEA" w:rsidR="00A7246D" w:rsidRPr="00224F5C" w:rsidRDefault="00A7246D" w:rsidP="0036756C">
            <w:pPr>
              <w:spacing w:line="480" w:lineRule="auto"/>
              <w:rPr>
                <w:lang w:val="en-US"/>
              </w:rPr>
            </w:pPr>
            <w:r w:rsidRPr="00224F5C">
              <w:rPr>
                <w:lang w:val="en-US"/>
              </w:rPr>
              <w:t>0.39 (0.36)</w:t>
            </w:r>
          </w:p>
        </w:tc>
        <w:tc>
          <w:tcPr>
            <w:tcW w:w="998" w:type="pct"/>
          </w:tcPr>
          <w:p w14:paraId="21D958D1" w14:textId="0F81FFC6" w:rsidR="00A7246D" w:rsidRPr="00224F5C" w:rsidRDefault="00A7246D" w:rsidP="0036756C">
            <w:pPr>
              <w:spacing w:line="480" w:lineRule="auto"/>
              <w:rPr>
                <w:lang w:val="en-US"/>
              </w:rPr>
            </w:pPr>
            <w:r w:rsidRPr="00224F5C">
              <w:rPr>
                <w:lang w:val="en-US"/>
              </w:rPr>
              <w:t>768.00 (215.57)</w:t>
            </w:r>
          </w:p>
        </w:tc>
      </w:tr>
      <w:tr w:rsidR="00A7246D" w:rsidRPr="00224F5C" w14:paraId="780D73DC" w14:textId="77777777" w:rsidTr="00A8243C">
        <w:tc>
          <w:tcPr>
            <w:tcW w:w="1002" w:type="pct"/>
          </w:tcPr>
          <w:p w14:paraId="4EB61E59" w14:textId="77777777" w:rsidR="00A7246D" w:rsidRPr="00224F5C" w:rsidRDefault="00A7246D" w:rsidP="0036756C">
            <w:pPr>
              <w:spacing w:line="480" w:lineRule="auto"/>
              <w:rPr>
                <w:lang w:val="en-US"/>
              </w:rPr>
            </w:pPr>
          </w:p>
        </w:tc>
        <w:tc>
          <w:tcPr>
            <w:tcW w:w="1000" w:type="pct"/>
            <w:gridSpan w:val="2"/>
          </w:tcPr>
          <w:p w14:paraId="3BB7199E" w14:textId="1843C1CC" w:rsidR="00A7246D" w:rsidRPr="00224F5C" w:rsidRDefault="00A7246D" w:rsidP="0036756C">
            <w:pPr>
              <w:spacing w:line="480" w:lineRule="auto"/>
              <w:rPr>
                <w:lang w:val="en-US"/>
              </w:rPr>
            </w:pPr>
            <w:r w:rsidRPr="00224F5C">
              <w:rPr>
                <w:lang w:val="en-US"/>
              </w:rPr>
              <w:t>Noise 6</w:t>
            </w:r>
          </w:p>
        </w:tc>
        <w:tc>
          <w:tcPr>
            <w:tcW w:w="1000" w:type="pct"/>
          </w:tcPr>
          <w:p w14:paraId="718C7554" w14:textId="7CA26C92" w:rsidR="00A7246D" w:rsidRPr="00224F5C" w:rsidRDefault="00A8243C" w:rsidP="0036756C">
            <w:pPr>
              <w:spacing w:line="480" w:lineRule="auto"/>
              <w:rPr>
                <w:lang w:val="en-US"/>
              </w:rPr>
            </w:pPr>
            <w:r w:rsidRPr="00224F5C">
              <w:rPr>
                <w:lang w:val="en-US"/>
              </w:rPr>
              <w:t>76.0</w:t>
            </w:r>
          </w:p>
        </w:tc>
        <w:tc>
          <w:tcPr>
            <w:tcW w:w="1000" w:type="pct"/>
          </w:tcPr>
          <w:p w14:paraId="7A5EA1B4" w14:textId="16FFE1F7" w:rsidR="00A7246D" w:rsidRPr="00224F5C" w:rsidRDefault="00A7246D" w:rsidP="0036756C">
            <w:pPr>
              <w:spacing w:line="480" w:lineRule="auto"/>
              <w:rPr>
                <w:lang w:val="en-US"/>
              </w:rPr>
            </w:pPr>
            <w:r w:rsidRPr="00224F5C">
              <w:rPr>
                <w:lang w:val="en-US"/>
              </w:rPr>
              <w:t>0.39 (0.34)</w:t>
            </w:r>
          </w:p>
        </w:tc>
        <w:tc>
          <w:tcPr>
            <w:tcW w:w="998" w:type="pct"/>
          </w:tcPr>
          <w:p w14:paraId="1B6E7865" w14:textId="23316B3F" w:rsidR="00A7246D" w:rsidRPr="00224F5C" w:rsidRDefault="00A7246D" w:rsidP="0036756C">
            <w:pPr>
              <w:spacing w:line="480" w:lineRule="auto"/>
              <w:rPr>
                <w:lang w:val="en-US"/>
              </w:rPr>
            </w:pPr>
            <w:r w:rsidRPr="00224F5C">
              <w:rPr>
                <w:lang w:val="en-US"/>
              </w:rPr>
              <w:t>812.94 (277.43)</w:t>
            </w:r>
          </w:p>
        </w:tc>
      </w:tr>
      <w:tr w:rsidR="00A7246D" w:rsidRPr="00224F5C" w14:paraId="390AC489" w14:textId="77777777" w:rsidTr="00A8243C">
        <w:tc>
          <w:tcPr>
            <w:tcW w:w="1002" w:type="pct"/>
          </w:tcPr>
          <w:p w14:paraId="3AD9D85D" w14:textId="77777777" w:rsidR="00A7246D" w:rsidRPr="00224F5C" w:rsidRDefault="00A7246D" w:rsidP="0036756C">
            <w:pPr>
              <w:spacing w:line="480" w:lineRule="auto"/>
              <w:rPr>
                <w:lang w:val="en-US"/>
              </w:rPr>
            </w:pPr>
          </w:p>
        </w:tc>
        <w:tc>
          <w:tcPr>
            <w:tcW w:w="1000" w:type="pct"/>
            <w:gridSpan w:val="2"/>
          </w:tcPr>
          <w:p w14:paraId="524E41EC" w14:textId="68162839" w:rsidR="00A7246D" w:rsidRPr="00224F5C" w:rsidRDefault="00A7246D" w:rsidP="0036756C">
            <w:pPr>
              <w:spacing w:line="480" w:lineRule="auto"/>
              <w:rPr>
                <w:lang w:val="en-US"/>
              </w:rPr>
            </w:pPr>
            <w:r w:rsidRPr="00224F5C">
              <w:rPr>
                <w:lang w:val="en-US"/>
              </w:rPr>
              <w:t>Noise 7</w:t>
            </w:r>
          </w:p>
        </w:tc>
        <w:tc>
          <w:tcPr>
            <w:tcW w:w="1000" w:type="pct"/>
          </w:tcPr>
          <w:p w14:paraId="61921FEC" w14:textId="2397C187" w:rsidR="00A7246D" w:rsidRPr="00224F5C" w:rsidRDefault="00A8243C" w:rsidP="0036756C">
            <w:pPr>
              <w:spacing w:line="480" w:lineRule="auto"/>
              <w:rPr>
                <w:lang w:val="en-US"/>
              </w:rPr>
            </w:pPr>
            <w:r w:rsidRPr="00224F5C">
              <w:rPr>
                <w:lang w:val="en-US"/>
              </w:rPr>
              <w:t>78.0</w:t>
            </w:r>
          </w:p>
        </w:tc>
        <w:tc>
          <w:tcPr>
            <w:tcW w:w="1000" w:type="pct"/>
          </w:tcPr>
          <w:p w14:paraId="1F43E848" w14:textId="347E04FD" w:rsidR="00A7246D" w:rsidRPr="00224F5C" w:rsidRDefault="00A7246D" w:rsidP="0036756C">
            <w:pPr>
              <w:spacing w:line="480" w:lineRule="auto"/>
              <w:rPr>
                <w:lang w:val="en-US"/>
              </w:rPr>
            </w:pPr>
            <w:r w:rsidRPr="00224F5C">
              <w:rPr>
                <w:lang w:val="en-US"/>
              </w:rPr>
              <w:t>0.45 (0.32)</w:t>
            </w:r>
          </w:p>
        </w:tc>
        <w:tc>
          <w:tcPr>
            <w:tcW w:w="998" w:type="pct"/>
          </w:tcPr>
          <w:p w14:paraId="0B32DB11" w14:textId="1B8B0EB6" w:rsidR="00A7246D" w:rsidRPr="00224F5C" w:rsidRDefault="00A7246D" w:rsidP="0036756C">
            <w:pPr>
              <w:spacing w:line="480" w:lineRule="auto"/>
              <w:rPr>
                <w:lang w:val="en-US"/>
              </w:rPr>
            </w:pPr>
            <w:r w:rsidRPr="00224F5C">
              <w:rPr>
                <w:lang w:val="en-US"/>
              </w:rPr>
              <w:t>788.15 (227.82)</w:t>
            </w:r>
          </w:p>
        </w:tc>
      </w:tr>
    </w:tbl>
    <w:p w14:paraId="382F385C" w14:textId="345C42B9" w:rsidR="00D245FF" w:rsidRPr="00224F5C" w:rsidRDefault="00D245FF" w:rsidP="0036756C">
      <w:pPr>
        <w:pStyle w:val="TabelleAbbildung"/>
        <w:spacing w:line="480" w:lineRule="auto"/>
        <w:rPr>
          <w:lang w:val="en-US"/>
        </w:rPr>
      </w:pPr>
      <w:r w:rsidRPr="00224F5C">
        <w:rPr>
          <w:rStyle w:val="Hervorhebung"/>
          <w:lang w:val="en-US" w:bidi="de-DE"/>
        </w:rPr>
        <w:lastRenderedPageBreak/>
        <w:t>Note</w:t>
      </w:r>
      <w:r w:rsidRPr="00224F5C">
        <w:rPr>
          <w:lang w:val="en-US" w:bidi="de-DE"/>
        </w:rPr>
        <w:t xml:space="preserve">: </w:t>
      </w:r>
      <w:r w:rsidRPr="00224F5C">
        <w:rPr>
          <w:lang w:val="en-US"/>
        </w:rPr>
        <w:t>Values represent means and SD of the dependent variables (</w:t>
      </w:r>
      <w:r w:rsidR="00050F39" w:rsidRPr="00224F5C">
        <w:rPr>
          <w:lang w:val="en-US"/>
        </w:rPr>
        <w:t>illusion rate</w:t>
      </w:r>
      <w:r w:rsidRPr="00224F5C">
        <w:rPr>
          <w:lang w:val="en-US"/>
        </w:rPr>
        <w:t xml:space="preserve"> and median RT) across participants.</w:t>
      </w:r>
    </w:p>
    <w:p w14:paraId="0BCD9D90" w14:textId="7D30D08A" w:rsidR="00D245FF" w:rsidRPr="00224F5C" w:rsidRDefault="00D245FF" w:rsidP="0036756C">
      <w:pPr>
        <w:pStyle w:val="TabelleAbbildung"/>
        <w:spacing w:line="480" w:lineRule="auto"/>
        <w:rPr>
          <w:lang w:val="en-US"/>
        </w:rPr>
      </w:pPr>
    </w:p>
    <w:p w14:paraId="54BD3B0A" w14:textId="3C2DED6E" w:rsidR="007B6C88" w:rsidRPr="00224F5C" w:rsidRDefault="007B6C88" w:rsidP="0036756C">
      <w:pPr>
        <w:pStyle w:val="TabelleAbbildung"/>
        <w:spacing w:line="480" w:lineRule="auto"/>
        <w:rPr>
          <w:lang w:val="en-US"/>
        </w:rPr>
      </w:pPr>
      <w:r w:rsidRPr="00224F5C">
        <w:rPr>
          <w:lang w:val="en-US"/>
        </w:rPr>
        <w:t>Table 3</w:t>
      </w:r>
    </w:p>
    <w:p w14:paraId="48FA77DE" w14:textId="44EA7F0D" w:rsidR="007B6C88" w:rsidRPr="00224F5C" w:rsidRDefault="00102B08" w:rsidP="0036756C">
      <w:pPr>
        <w:pStyle w:val="TabelleAbbildung"/>
        <w:spacing w:line="480" w:lineRule="auto"/>
        <w:rPr>
          <w:lang w:val="en-US"/>
        </w:rPr>
      </w:pPr>
      <w:r w:rsidRPr="00224F5C">
        <w:rPr>
          <w:lang w:val="en-US"/>
        </w:rPr>
        <w:t>Summary of the linear mixed model analysis</w:t>
      </w:r>
    </w:p>
    <w:tbl>
      <w:tblPr>
        <w:tblStyle w:val="APA-Bericht"/>
        <w:tblW w:w="4906" w:type="pct"/>
        <w:tblLook w:val="04A0" w:firstRow="1" w:lastRow="0" w:firstColumn="1" w:lastColumn="0" w:noHBand="0" w:noVBand="1"/>
        <w:tblDescription w:val="Inhaltstabelle"/>
      </w:tblPr>
      <w:tblGrid>
        <w:gridCol w:w="1787"/>
        <w:gridCol w:w="1240"/>
        <w:gridCol w:w="1459"/>
        <w:gridCol w:w="1458"/>
        <w:gridCol w:w="1456"/>
        <w:gridCol w:w="1456"/>
      </w:tblGrid>
      <w:tr w:rsidR="006A4E92" w:rsidRPr="00224F5C" w14:paraId="5804BDDA" w14:textId="3E9E796F" w:rsidTr="00224F5C">
        <w:trPr>
          <w:cnfStyle w:val="100000000000" w:firstRow="1" w:lastRow="0" w:firstColumn="0" w:lastColumn="0" w:oddVBand="0" w:evenVBand="0" w:oddHBand="0" w:evenHBand="0" w:firstRowFirstColumn="0" w:firstRowLastColumn="0" w:lastRowFirstColumn="0" w:lastRowLastColumn="0"/>
          <w:tblHeader/>
        </w:trPr>
        <w:tc>
          <w:tcPr>
            <w:tcW w:w="1009" w:type="pct"/>
          </w:tcPr>
          <w:p w14:paraId="012AF35F" w14:textId="46F0A983" w:rsidR="00102B08" w:rsidRPr="00224F5C" w:rsidRDefault="00102B08" w:rsidP="002401A0">
            <w:pPr>
              <w:spacing w:line="480" w:lineRule="auto"/>
              <w:rPr>
                <w:lang w:val="en-US"/>
              </w:rPr>
            </w:pPr>
            <w:r w:rsidRPr="00224F5C">
              <w:rPr>
                <w:lang w:val="en-US"/>
              </w:rPr>
              <w:t>Factor</w:t>
            </w:r>
          </w:p>
        </w:tc>
        <w:tc>
          <w:tcPr>
            <w:tcW w:w="700" w:type="pct"/>
          </w:tcPr>
          <w:p w14:paraId="67C72959" w14:textId="75731A30" w:rsidR="00102B08" w:rsidRPr="00224F5C" w:rsidRDefault="00102B08" w:rsidP="002401A0">
            <w:pPr>
              <w:spacing w:line="480" w:lineRule="auto"/>
              <w:rPr>
                <w:lang w:val="en-US"/>
              </w:rPr>
            </w:pPr>
            <w:r w:rsidRPr="00224F5C">
              <w:rPr>
                <w:lang w:val="en-US"/>
              </w:rPr>
              <w:t>Beta</w:t>
            </w:r>
          </w:p>
        </w:tc>
        <w:tc>
          <w:tcPr>
            <w:tcW w:w="824" w:type="pct"/>
          </w:tcPr>
          <w:p w14:paraId="5E8A311E" w14:textId="79E625DE" w:rsidR="00102B08" w:rsidRPr="00224F5C" w:rsidRDefault="00102B08" w:rsidP="002401A0">
            <w:pPr>
              <w:spacing w:line="480" w:lineRule="auto"/>
              <w:rPr>
                <w:i/>
                <w:iCs/>
                <w:lang w:val="en-US"/>
              </w:rPr>
            </w:pPr>
            <w:r w:rsidRPr="00224F5C">
              <w:rPr>
                <w:lang w:val="en-US"/>
              </w:rPr>
              <w:t>Std. Error</w:t>
            </w:r>
          </w:p>
        </w:tc>
        <w:tc>
          <w:tcPr>
            <w:tcW w:w="823" w:type="pct"/>
          </w:tcPr>
          <w:p w14:paraId="768B45E1" w14:textId="06A4121D" w:rsidR="00102B08" w:rsidRPr="00224F5C" w:rsidRDefault="00102B08" w:rsidP="002401A0">
            <w:pPr>
              <w:spacing w:line="480" w:lineRule="auto"/>
              <w:rPr>
                <w:lang w:val="en-US"/>
              </w:rPr>
            </w:pPr>
            <w:r w:rsidRPr="00224F5C">
              <w:rPr>
                <w:lang w:val="en-US"/>
              </w:rPr>
              <w:t>DF</w:t>
            </w:r>
          </w:p>
        </w:tc>
        <w:tc>
          <w:tcPr>
            <w:tcW w:w="822" w:type="pct"/>
          </w:tcPr>
          <w:p w14:paraId="7E5AFB8B" w14:textId="357FD25B" w:rsidR="00102B08" w:rsidRPr="00224F5C" w:rsidRDefault="00102B08" w:rsidP="002401A0">
            <w:pPr>
              <w:spacing w:line="480" w:lineRule="auto"/>
              <w:rPr>
                <w:lang w:val="en-US"/>
              </w:rPr>
            </w:pPr>
            <w:r w:rsidRPr="00224F5C">
              <w:rPr>
                <w:lang w:val="en-US"/>
              </w:rPr>
              <w:t>t-value</w:t>
            </w:r>
          </w:p>
        </w:tc>
        <w:tc>
          <w:tcPr>
            <w:tcW w:w="822" w:type="pct"/>
          </w:tcPr>
          <w:p w14:paraId="60A5713D" w14:textId="3A1E4A94" w:rsidR="00102B08" w:rsidRPr="00224F5C" w:rsidRDefault="00102B08" w:rsidP="002401A0">
            <w:pPr>
              <w:spacing w:line="480" w:lineRule="auto"/>
              <w:rPr>
                <w:lang w:val="en-US"/>
              </w:rPr>
            </w:pPr>
            <w:r w:rsidRPr="00224F5C">
              <w:rPr>
                <w:lang w:val="en-US"/>
              </w:rPr>
              <w:t>p-value</w:t>
            </w:r>
          </w:p>
        </w:tc>
      </w:tr>
      <w:tr w:rsidR="006A4E92" w:rsidRPr="00224F5C" w14:paraId="67D24FF6" w14:textId="77777777" w:rsidTr="00224F5C">
        <w:tc>
          <w:tcPr>
            <w:tcW w:w="1009" w:type="pct"/>
          </w:tcPr>
          <w:p w14:paraId="4C378558" w14:textId="7B2FD400" w:rsidR="00102B08" w:rsidRPr="00224F5C" w:rsidRDefault="00102B08" w:rsidP="002401A0">
            <w:pPr>
              <w:spacing w:line="480" w:lineRule="auto"/>
              <w:rPr>
                <w:lang w:val="en-US"/>
              </w:rPr>
            </w:pPr>
            <w:r w:rsidRPr="00224F5C">
              <w:rPr>
                <w:lang w:val="en-US"/>
              </w:rPr>
              <w:t>Linear Model</w:t>
            </w:r>
          </w:p>
        </w:tc>
        <w:tc>
          <w:tcPr>
            <w:tcW w:w="700" w:type="pct"/>
          </w:tcPr>
          <w:p w14:paraId="0903618E" w14:textId="77777777" w:rsidR="00102B08" w:rsidRPr="00224F5C" w:rsidRDefault="00102B08" w:rsidP="002401A0">
            <w:pPr>
              <w:spacing w:line="480" w:lineRule="auto"/>
              <w:rPr>
                <w:lang w:val="en-US"/>
              </w:rPr>
            </w:pPr>
          </w:p>
        </w:tc>
        <w:tc>
          <w:tcPr>
            <w:tcW w:w="824" w:type="pct"/>
          </w:tcPr>
          <w:p w14:paraId="61C23D3B" w14:textId="77777777" w:rsidR="00102B08" w:rsidRPr="00224F5C" w:rsidRDefault="00102B08" w:rsidP="002401A0">
            <w:pPr>
              <w:spacing w:line="480" w:lineRule="auto"/>
              <w:rPr>
                <w:lang w:val="en-US"/>
              </w:rPr>
            </w:pPr>
          </w:p>
        </w:tc>
        <w:tc>
          <w:tcPr>
            <w:tcW w:w="823" w:type="pct"/>
          </w:tcPr>
          <w:p w14:paraId="73B3E68F" w14:textId="77777777" w:rsidR="00102B08" w:rsidRPr="00224F5C" w:rsidRDefault="00102B08" w:rsidP="002401A0">
            <w:pPr>
              <w:spacing w:line="480" w:lineRule="auto"/>
              <w:rPr>
                <w:lang w:val="en-US"/>
              </w:rPr>
            </w:pPr>
          </w:p>
        </w:tc>
        <w:tc>
          <w:tcPr>
            <w:tcW w:w="822" w:type="pct"/>
          </w:tcPr>
          <w:p w14:paraId="57A0EBE4" w14:textId="77777777" w:rsidR="00102B08" w:rsidRPr="00224F5C" w:rsidRDefault="00102B08" w:rsidP="002401A0">
            <w:pPr>
              <w:spacing w:line="480" w:lineRule="auto"/>
              <w:rPr>
                <w:lang w:val="en-US"/>
              </w:rPr>
            </w:pPr>
          </w:p>
        </w:tc>
        <w:tc>
          <w:tcPr>
            <w:tcW w:w="822" w:type="pct"/>
          </w:tcPr>
          <w:p w14:paraId="5386720D" w14:textId="77777777" w:rsidR="00102B08" w:rsidRPr="00224F5C" w:rsidRDefault="00102B08" w:rsidP="002401A0">
            <w:pPr>
              <w:spacing w:line="480" w:lineRule="auto"/>
              <w:rPr>
                <w:lang w:val="en-US"/>
              </w:rPr>
            </w:pPr>
          </w:p>
        </w:tc>
      </w:tr>
      <w:tr w:rsidR="006A4E92" w:rsidRPr="00224F5C" w14:paraId="4DAB2155" w14:textId="45F609CD" w:rsidTr="00224F5C">
        <w:tc>
          <w:tcPr>
            <w:tcW w:w="1009" w:type="pct"/>
          </w:tcPr>
          <w:p w14:paraId="48F42A70" w14:textId="1E97F5DD" w:rsidR="00102B08" w:rsidRPr="00224F5C" w:rsidRDefault="00102B08" w:rsidP="002401A0">
            <w:pPr>
              <w:spacing w:line="480" w:lineRule="auto"/>
              <w:rPr>
                <w:lang w:val="en-US"/>
              </w:rPr>
            </w:pPr>
            <w:r w:rsidRPr="00224F5C">
              <w:rPr>
                <w:lang w:val="en-US"/>
              </w:rPr>
              <w:t>Block</w:t>
            </w:r>
          </w:p>
        </w:tc>
        <w:tc>
          <w:tcPr>
            <w:tcW w:w="700" w:type="pct"/>
          </w:tcPr>
          <w:p w14:paraId="5A0CE726" w14:textId="19912E96" w:rsidR="00102B08" w:rsidRPr="00224F5C" w:rsidRDefault="00102B08" w:rsidP="002401A0">
            <w:pPr>
              <w:spacing w:line="480" w:lineRule="auto"/>
              <w:rPr>
                <w:lang w:val="en-US"/>
              </w:rPr>
            </w:pPr>
            <w:r w:rsidRPr="00224F5C">
              <w:rPr>
                <w:lang w:val="en-US"/>
              </w:rPr>
              <w:t>-1.76</w:t>
            </w:r>
          </w:p>
        </w:tc>
        <w:tc>
          <w:tcPr>
            <w:tcW w:w="824" w:type="pct"/>
          </w:tcPr>
          <w:p w14:paraId="3C0C7C30" w14:textId="069B056A" w:rsidR="00102B08" w:rsidRPr="00224F5C" w:rsidRDefault="00102B08" w:rsidP="002401A0">
            <w:pPr>
              <w:spacing w:line="480" w:lineRule="auto"/>
              <w:rPr>
                <w:lang w:val="en-US"/>
              </w:rPr>
            </w:pPr>
            <w:r w:rsidRPr="00224F5C">
              <w:rPr>
                <w:lang w:val="en-US"/>
              </w:rPr>
              <w:t>0.85</w:t>
            </w:r>
          </w:p>
        </w:tc>
        <w:tc>
          <w:tcPr>
            <w:tcW w:w="823" w:type="pct"/>
          </w:tcPr>
          <w:p w14:paraId="4605200B" w14:textId="5CEA3611" w:rsidR="00102B08" w:rsidRPr="00224F5C" w:rsidRDefault="00102B08" w:rsidP="002401A0">
            <w:pPr>
              <w:spacing w:line="480" w:lineRule="auto"/>
              <w:rPr>
                <w:lang w:val="en-US"/>
              </w:rPr>
            </w:pPr>
            <w:r w:rsidRPr="00224F5C">
              <w:rPr>
                <w:lang w:val="en-US"/>
              </w:rPr>
              <w:t>139</w:t>
            </w:r>
          </w:p>
        </w:tc>
        <w:tc>
          <w:tcPr>
            <w:tcW w:w="822" w:type="pct"/>
          </w:tcPr>
          <w:p w14:paraId="2373A716" w14:textId="2722ADFF" w:rsidR="00102B08" w:rsidRPr="00224F5C" w:rsidRDefault="00102B08" w:rsidP="002401A0">
            <w:pPr>
              <w:spacing w:line="480" w:lineRule="auto"/>
              <w:rPr>
                <w:lang w:val="en-US"/>
              </w:rPr>
            </w:pPr>
            <w:r w:rsidRPr="00224F5C">
              <w:rPr>
                <w:lang w:val="en-US"/>
              </w:rPr>
              <w:t>-2.07</w:t>
            </w:r>
          </w:p>
        </w:tc>
        <w:tc>
          <w:tcPr>
            <w:tcW w:w="822" w:type="pct"/>
          </w:tcPr>
          <w:p w14:paraId="0AE2D2BF" w14:textId="3509EFE7" w:rsidR="00102B08" w:rsidRPr="00224F5C" w:rsidRDefault="00102B08" w:rsidP="002401A0">
            <w:pPr>
              <w:spacing w:line="480" w:lineRule="auto"/>
              <w:rPr>
                <w:lang w:val="en-US"/>
              </w:rPr>
            </w:pPr>
            <w:r w:rsidRPr="00224F5C">
              <w:rPr>
                <w:lang w:val="en-US"/>
              </w:rPr>
              <w:t>0.04</w:t>
            </w:r>
          </w:p>
        </w:tc>
      </w:tr>
      <w:tr w:rsidR="006A4E92" w:rsidRPr="00224F5C" w14:paraId="119AD041" w14:textId="3ABB91A0" w:rsidTr="00224F5C">
        <w:tc>
          <w:tcPr>
            <w:tcW w:w="1009" w:type="pct"/>
          </w:tcPr>
          <w:p w14:paraId="392AA3D4" w14:textId="753C252E" w:rsidR="00102B08" w:rsidRPr="00224F5C" w:rsidRDefault="00102B08" w:rsidP="002401A0">
            <w:pPr>
              <w:spacing w:line="480" w:lineRule="auto"/>
              <w:rPr>
                <w:lang w:val="en-US"/>
              </w:rPr>
            </w:pPr>
            <w:r w:rsidRPr="00224F5C">
              <w:rPr>
                <w:lang w:val="en-US"/>
              </w:rPr>
              <w:t>Quadratic Model</w:t>
            </w:r>
          </w:p>
        </w:tc>
        <w:tc>
          <w:tcPr>
            <w:tcW w:w="700" w:type="pct"/>
          </w:tcPr>
          <w:p w14:paraId="33DBCFB6" w14:textId="507DC51E" w:rsidR="00102B08" w:rsidRPr="00224F5C" w:rsidRDefault="00102B08" w:rsidP="002401A0">
            <w:pPr>
              <w:spacing w:line="480" w:lineRule="auto"/>
              <w:rPr>
                <w:lang w:val="en-US"/>
              </w:rPr>
            </w:pPr>
          </w:p>
        </w:tc>
        <w:tc>
          <w:tcPr>
            <w:tcW w:w="824" w:type="pct"/>
          </w:tcPr>
          <w:p w14:paraId="12BC4ED7" w14:textId="0927A1FB" w:rsidR="00102B08" w:rsidRPr="00224F5C" w:rsidRDefault="00102B08" w:rsidP="002401A0">
            <w:pPr>
              <w:spacing w:line="480" w:lineRule="auto"/>
              <w:rPr>
                <w:lang w:val="en-US"/>
              </w:rPr>
            </w:pPr>
          </w:p>
        </w:tc>
        <w:tc>
          <w:tcPr>
            <w:tcW w:w="823" w:type="pct"/>
          </w:tcPr>
          <w:p w14:paraId="5D2939CA" w14:textId="1F9C3260" w:rsidR="00102B08" w:rsidRPr="00224F5C" w:rsidRDefault="00102B08" w:rsidP="002401A0">
            <w:pPr>
              <w:spacing w:line="480" w:lineRule="auto"/>
              <w:rPr>
                <w:lang w:val="en-US"/>
              </w:rPr>
            </w:pPr>
          </w:p>
        </w:tc>
        <w:tc>
          <w:tcPr>
            <w:tcW w:w="822" w:type="pct"/>
          </w:tcPr>
          <w:p w14:paraId="20C7B06F" w14:textId="77777777" w:rsidR="00102B08" w:rsidRPr="00224F5C" w:rsidRDefault="00102B08" w:rsidP="002401A0">
            <w:pPr>
              <w:spacing w:line="480" w:lineRule="auto"/>
              <w:rPr>
                <w:lang w:val="en-US"/>
              </w:rPr>
            </w:pPr>
          </w:p>
        </w:tc>
        <w:tc>
          <w:tcPr>
            <w:tcW w:w="822" w:type="pct"/>
          </w:tcPr>
          <w:p w14:paraId="48CE6F5B" w14:textId="77777777" w:rsidR="00102B08" w:rsidRPr="00224F5C" w:rsidRDefault="00102B08" w:rsidP="002401A0">
            <w:pPr>
              <w:spacing w:line="480" w:lineRule="auto"/>
              <w:rPr>
                <w:lang w:val="en-US"/>
              </w:rPr>
            </w:pPr>
          </w:p>
        </w:tc>
      </w:tr>
      <w:tr w:rsidR="006A4E92" w:rsidRPr="00224F5C" w14:paraId="181E6FBC" w14:textId="3292D3CC" w:rsidTr="00224F5C">
        <w:tc>
          <w:tcPr>
            <w:tcW w:w="1009" w:type="pct"/>
          </w:tcPr>
          <w:p w14:paraId="7B34073B" w14:textId="71A048A7" w:rsidR="00102B08" w:rsidRPr="00224F5C" w:rsidRDefault="00102B08" w:rsidP="002401A0">
            <w:pPr>
              <w:spacing w:line="480" w:lineRule="auto"/>
              <w:rPr>
                <w:lang w:val="en-US"/>
              </w:rPr>
            </w:pPr>
            <w:r w:rsidRPr="00224F5C">
              <w:rPr>
                <w:lang w:val="en-US"/>
              </w:rPr>
              <w:t>Block</w:t>
            </w:r>
          </w:p>
        </w:tc>
        <w:tc>
          <w:tcPr>
            <w:tcW w:w="700" w:type="pct"/>
          </w:tcPr>
          <w:p w14:paraId="1606566D" w14:textId="4F2C116C" w:rsidR="00102B08" w:rsidRPr="00224F5C" w:rsidRDefault="00305D92" w:rsidP="002401A0">
            <w:pPr>
              <w:spacing w:line="480" w:lineRule="auto"/>
              <w:rPr>
                <w:lang w:val="en-US"/>
              </w:rPr>
            </w:pPr>
            <w:r w:rsidRPr="00224F5C">
              <w:rPr>
                <w:lang w:val="en-US"/>
              </w:rPr>
              <w:t>-20.53</w:t>
            </w:r>
          </w:p>
        </w:tc>
        <w:tc>
          <w:tcPr>
            <w:tcW w:w="824" w:type="pct"/>
          </w:tcPr>
          <w:p w14:paraId="0C2E4DF8" w14:textId="5F5F93FC" w:rsidR="00102B08" w:rsidRPr="00224F5C" w:rsidRDefault="00305D92" w:rsidP="002401A0">
            <w:pPr>
              <w:spacing w:line="480" w:lineRule="auto"/>
              <w:rPr>
                <w:lang w:val="en-US"/>
              </w:rPr>
            </w:pPr>
            <w:r w:rsidRPr="00224F5C">
              <w:rPr>
                <w:lang w:val="en-US"/>
              </w:rPr>
              <w:t>3.24</w:t>
            </w:r>
          </w:p>
        </w:tc>
        <w:tc>
          <w:tcPr>
            <w:tcW w:w="823" w:type="pct"/>
          </w:tcPr>
          <w:p w14:paraId="6771E9AD" w14:textId="408A583E" w:rsidR="00102B08" w:rsidRPr="00224F5C" w:rsidRDefault="00305D92" w:rsidP="002401A0">
            <w:pPr>
              <w:spacing w:line="480" w:lineRule="auto"/>
              <w:rPr>
                <w:lang w:val="en-US"/>
              </w:rPr>
            </w:pPr>
            <w:r w:rsidRPr="00224F5C">
              <w:rPr>
                <w:lang w:val="en-US"/>
              </w:rPr>
              <w:t>138</w:t>
            </w:r>
          </w:p>
        </w:tc>
        <w:tc>
          <w:tcPr>
            <w:tcW w:w="822" w:type="pct"/>
          </w:tcPr>
          <w:p w14:paraId="48E87E1E" w14:textId="758F5988" w:rsidR="00102B08" w:rsidRPr="00224F5C" w:rsidRDefault="00305D92" w:rsidP="002401A0">
            <w:pPr>
              <w:spacing w:line="480" w:lineRule="auto"/>
              <w:rPr>
                <w:lang w:val="en-US"/>
              </w:rPr>
            </w:pPr>
            <w:r w:rsidRPr="00224F5C">
              <w:rPr>
                <w:lang w:val="en-US"/>
              </w:rPr>
              <w:t>-6.32</w:t>
            </w:r>
          </w:p>
        </w:tc>
        <w:tc>
          <w:tcPr>
            <w:tcW w:w="822" w:type="pct"/>
          </w:tcPr>
          <w:p w14:paraId="45D3F580" w14:textId="0E33948A" w:rsidR="00102B08" w:rsidRPr="00224F5C" w:rsidRDefault="00305D92" w:rsidP="002401A0">
            <w:pPr>
              <w:spacing w:line="480" w:lineRule="auto"/>
              <w:rPr>
                <w:lang w:val="en-US"/>
              </w:rPr>
            </w:pPr>
            <w:r w:rsidRPr="00224F5C">
              <w:rPr>
                <w:lang w:val="en-US"/>
              </w:rPr>
              <w:t>&lt; 0.001</w:t>
            </w:r>
          </w:p>
        </w:tc>
      </w:tr>
      <w:tr w:rsidR="006A4E92" w:rsidRPr="00224F5C" w14:paraId="2FCD03E4" w14:textId="6F7E18C6" w:rsidTr="00224F5C">
        <w:tc>
          <w:tcPr>
            <w:tcW w:w="1009" w:type="pct"/>
          </w:tcPr>
          <w:p w14:paraId="62B149A0" w14:textId="3E62A101" w:rsidR="00102B08" w:rsidRPr="00224F5C" w:rsidRDefault="00305D92" w:rsidP="002401A0">
            <w:pPr>
              <w:spacing w:line="480" w:lineRule="auto"/>
              <w:rPr>
                <w:lang w:val="en-US"/>
              </w:rPr>
            </w:pPr>
            <w:r w:rsidRPr="00224F5C">
              <w:rPr>
                <w:lang w:val="en-US"/>
              </w:rPr>
              <w:t>Block ^2</w:t>
            </w:r>
          </w:p>
        </w:tc>
        <w:tc>
          <w:tcPr>
            <w:tcW w:w="700" w:type="pct"/>
          </w:tcPr>
          <w:p w14:paraId="46626028" w14:textId="61228756" w:rsidR="00102B08" w:rsidRPr="00224F5C" w:rsidRDefault="00305D92" w:rsidP="002401A0">
            <w:pPr>
              <w:spacing w:line="480" w:lineRule="auto"/>
              <w:rPr>
                <w:lang w:val="en-US"/>
              </w:rPr>
            </w:pPr>
            <w:r w:rsidRPr="00224F5C">
              <w:rPr>
                <w:lang w:val="en-US"/>
              </w:rPr>
              <w:t>1.84</w:t>
            </w:r>
          </w:p>
        </w:tc>
        <w:tc>
          <w:tcPr>
            <w:tcW w:w="824" w:type="pct"/>
          </w:tcPr>
          <w:p w14:paraId="470FC0FD" w14:textId="575360C7" w:rsidR="00102B08" w:rsidRPr="00224F5C" w:rsidRDefault="00305D92" w:rsidP="002401A0">
            <w:pPr>
              <w:spacing w:line="480" w:lineRule="auto"/>
              <w:rPr>
                <w:lang w:val="en-US"/>
              </w:rPr>
            </w:pPr>
            <w:r w:rsidRPr="00224F5C">
              <w:rPr>
                <w:lang w:val="en-US"/>
              </w:rPr>
              <w:t>0.31</w:t>
            </w:r>
          </w:p>
        </w:tc>
        <w:tc>
          <w:tcPr>
            <w:tcW w:w="823" w:type="pct"/>
          </w:tcPr>
          <w:p w14:paraId="426B7750" w14:textId="3C7E5F16" w:rsidR="00102B08" w:rsidRPr="00224F5C" w:rsidRDefault="00305D92" w:rsidP="002401A0">
            <w:pPr>
              <w:spacing w:line="480" w:lineRule="auto"/>
              <w:rPr>
                <w:lang w:val="en-US"/>
              </w:rPr>
            </w:pPr>
            <w:r w:rsidRPr="00224F5C">
              <w:rPr>
                <w:lang w:val="en-US"/>
              </w:rPr>
              <w:t>138</w:t>
            </w:r>
          </w:p>
        </w:tc>
        <w:tc>
          <w:tcPr>
            <w:tcW w:w="822" w:type="pct"/>
          </w:tcPr>
          <w:p w14:paraId="6BBA8BF0" w14:textId="28BE1463" w:rsidR="00102B08" w:rsidRPr="00224F5C" w:rsidRDefault="00305D92" w:rsidP="002401A0">
            <w:pPr>
              <w:spacing w:line="480" w:lineRule="auto"/>
              <w:rPr>
                <w:lang w:val="en-US"/>
              </w:rPr>
            </w:pPr>
            <w:r w:rsidRPr="00224F5C">
              <w:rPr>
                <w:lang w:val="en-US"/>
              </w:rPr>
              <w:t>5.95</w:t>
            </w:r>
          </w:p>
        </w:tc>
        <w:tc>
          <w:tcPr>
            <w:tcW w:w="822" w:type="pct"/>
          </w:tcPr>
          <w:p w14:paraId="538945A3" w14:textId="3FC952A5" w:rsidR="00102B08" w:rsidRPr="00224F5C" w:rsidRDefault="00305D92" w:rsidP="002401A0">
            <w:pPr>
              <w:spacing w:line="480" w:lineRule="auto"/>
              <w:rPr>
                <w:lang w:val="en-US"/>
              </w:rPr>
            </w:pPr>
            <w:r w:rsidRPr="00224F5C">
              <w:rPr>
                <w:lang w:val="en-US"/>
              </w:rPr>
              <w:t>&lt; 0.001</w:t>
            </w:r>
          </w:p>
        </w:tc>
      </w:tr>
    </w:tbl>
    <w:p w14:paraId="4DDA7C17" w14:textId="77777777" w:rsidR="007B6C88" w:rsidRPr="00224F5C" w:rsidRDefault="007B6C88" w:rsidP="0036756C">
      <w:pPr>
        <w:pStyle w:val="TabelleAbbildung"/>
        <w:spacing w:line="480" w:lineRule="auto"/>
        <w:rPr>
          <w:lang w:val="en-US"/>
        </w:rPr>
      </w:pPr>
    </w:p>
    <w:p w14:paraId="4352E40D" w14:textId="16483F6E" w:rsidR="004D6B86" w:rsidRPr="00224F5C" w:rsidRDefault="00303B7E" w:rsidP="0036756C">
      <w:pPr>
        <w:pStyle w:val="Abschnittstitel"/>
        <w:spacing w:line="480" w:lineRule="auto"/>
        <w:rPr>
          <w:rFonts w:ascii="Times New Roman" w:hAnsi="Times New Roman" w:cs="Times New Roman"/>
          <w:lang w:val="en-US" w:bidi="de-DE"/>
        </w:rPr>
      </w:pPr>
      <w:r w:rsidRPr="00224F5C">
        <w:rPr>
          <w:rFonts w:ascii="Times New Roman" w:hAnsi="Times New Roman" w:cs="Times New Roman"/>
          <w:lang w:val="en-US" w:bidi="de-DE"/>
        </w:rPr>
        <w:lastRenderedPageBreak/>
        <w:t>Figures</w:t>
      </w:r>
    </w:p>
    <w:p w14:paraId="681B4E4A" w14:textId="1D15C41E" w:rsidR="00EF4033" w:rsidRPr="00224F5C" w:rsidRDefault="00EF4033" w:rsidP="0036756C">
      <w:pPr>
        <w:pStyle w:val="TabelleAbbildung"/>
        <w:spacing w:line="480" w:lineRule="auto"/>
        <w:rPr>
          <w:rStyle w:val="Hervorhebung"/>
          <w:rFonts w:eastAsiaTheme="majorEastAsia"/>
          <w:lang w:val="en-US" w:bidi="de-DE"/>
        </w:rPr>
      </w:pPr>
      <w:r w:rsidRPr="0059136A">
        <w:rPr>
          <w:i/>
          <w:iCs/>
          <w:noProof/>
          <w:lang w:val="en-US" w:bidi="de-DE"/>
        </w:rPr>
        <w:drawing>
          <wp:inline distT="0" distB="0" distL="0" distR="0" wp14:anchorId="67116CAB" wp14:editId="2902CA60">
            <wp:extent cx="5726374" cy="380365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stretch>
                      <a:fillRect/>
                    </a:stretch>
                  </pic:blipFill>
                  <pic:spPr>
                    <a:xfrm>
                      <a:off x="0" y="0"/>
                      <a:ext cx="5726374" cy="3803650"/>
                    </a:xfrm>
                    <a:prstGeom prst="rect">
                      <a:avLst/>
                    </a:prstGeom>
                  </pic:spPr>
                </pic:pic>
              </a:graphicData>
            </a:graphic>
          </wp:inline>
        </w:drawing>
      </w:r>
    </w:p>
    <w:p w14:paraId="1F670A71" w14:textId="1C80900D" w:rsidR="00EF4033" w:rsidRPr="00224F5C" w:rsidRDefault="00EF4033" w:rsidP="0036756C">
      <w:pPr>
        <w:pStyle w:val="TabelleAbbildung"/>
        <w:spacing w:line="480" w:lineRule="auto"/>
        <w:rPr>
          <w:lang w:val="en-US"/>
        </w:rPr>
      </w:pPr>
      <w:r w:rsidRPr="0059136A">
        <w:rPr>
          <w:rStyle w:val="Hervorhebung"/>
          <w:lang w:val="en-US" w:bidi="de-DE"/>
        </w:rPr>
        <w:t>Figure 1</w:t>
      </w:r>
      <w:r w:rsidRPr="00894C10">
        <w:rPr>
          <w:lang w:val="en-US" w:bidi="de-DE"/>
        </w:rPr>
        <w:t xml:space="preserve">. </w:t>
      </w:r>
      <w:r w:rsidRPr="00894C10">
        <w:rPr>
          <w:lang w:val="en-US"/>
        </w:rPr>
        <w:t xml:space="preserve">Experimental setup in the flanker task. Each trial started with the presentation of the </w:t>
      </w:r>
      <w:r w:rsidR="00A77EED" w:rsidRPr="00224F5C">
        <w:rPr>
          <w:lang w:val="en-US"/>
        </w:rPr>
        <w:t>f</w:t>
      </w:r>
      <w:r w:rsidRPr="00224F5C">
        <w:rPr>
          <w:lang w:val="en-US"/>
        </w:rPr>
        <w:t>lank</w:t>
      </w:r>
      <w:r w:rsidR="00A77EED" w:rsidRPr="00224F5C">
        <w:rPr>
          <w:lang w:val="en-US"/>
        </w:rPr>
        <w:t>ing</w:t>
      </w:r>
      <w:r w:rsidRPr="00224F5C">
        <w:rPr>
          <w:lang w:val="en-US"/>
        </w:rPr>
        <w:t xml:space="preserve"> stimuli above and below a central fixation cross for 100ms. Next, either a congruent (</w:t>
      </w:r>
      <w:proofErr w:type="gramStart"/>
      <w:r w:rsidRPr="00224F5C">
        <w:rPr>
          <w:lang w:val="en-US"/>
        </w:rPr>
        <w:t>i.e.</w:t>
      </w:r>
      <w:proofErr w:type="gramEnd"/>
      <w:r w:rsidRPr="00224F5C">
        <w:rPr>
          <w:lang w:val="en-US"/>
        </w:rPr>
        <w:t xml:space="preserve"> an arrowhead pointing to the same direction as the </w:t>
      </w:r>
      <w:r w:rsidR="00A77EED" w:rsidRPr="00224F5C">
        <w:rPr>
          <w:lang w:val="en-US"/>
        </w:rPr>
        <w:t>f</w:t>
      </w:r>
      <w:r w:rsidRPr="00224F5C">
        <w:rPr>
          <w:lang w:val="en-US"/>
        </w:rPr>
        <w:t xml:space="preserve">lanker stimuli) or and incongruent (i.e. an arrowhead pointing to the opposite direction as the </w:t>
      </w:r>
      <w:r w:rsidR="00A77EED" w:rsidRPr="00224F5C">
        <w:rPr>
          <w:lang w:val="en-US"/>
        </w:rPr>
        <w:t>f</w:t>
      </w:r>
      <w:r w:rsidRPr="00224F5C">
        <w:rPr>
          <w:lang w:val="en-US"/>
        </w:rPr>
        <w:t xml:space="preserve">lanker stimuli) was presented between the </w:t>
      </w:r>
      <w:r w:rsidR="00A77EED" w:rsidRPr="00224F5C">
        <w:rPr>
          <w:lang w:val="en-US"/>
        </w:rPr>
        <w:t>f</w:t>
      </w:r>
      <w:r w:rsidRPr="00224F5C">
        <w:rPr>
          <w:lang w:val="en-US"/>
        </w:rPr>
        <w:t xml:space="preserve">lanker stimuli for 150 </w:t>
      </w:r>
      <w:proofErr w:type="spellStart"/>
      <w:r w:rsidRPr="00224F5C">
        <w:rPr>
          <w:lang w:val="en-US"/>
        </w:rPr>
        <w:t>ms.</w:t>
      </w:r>
      <w:proofErr w:type="spellEnd"/>
      <w:r w:rsidRPr="00224F5C">
        <w:rPr>
          <w:lang w:val="en-US"/>
        </w:rPr>
        <w:t xml:space="preserve"> Participants had 1400 </w:t>
      </w:r>
      <w:proofErr w:type="spellStart"/>
      <w:r w:rsidRPr="00224F5C">
        <w:rPr>
          <w:lang w:val="en-US"/>
        </w:rPr>
        <w:t>ms</w:t>
      </w:r>
      <w:proofErr w:type="spellEnd"/>
      <w:r w:rsidRPr="00224F5C">
        <w:rPr>
          <w:lang w:val="en-US"/>
        </w:rPr>
        <w:t xml:space="preserve"> to give their response before the next trial started. </w:t>
      </w:r>
    </w:p>
    <w:p w14:paraId="6CB60EEA" w14:textId="77777777" w:rsidR="00EF4033" w:rsidRPr="00224F5C" w:rsidRDefault="00EF4033" w:rsidP="0036756C">
      <w:pPr>
        <w:spacing w:line="480" w:lineRule="auto"/>
        <w:rPr>
          <w:lang w:val="en-US" w:bidi="de-DE"/>
        </w:rPr>
      </w:pPr>
    </w:p>
    <w:p w14:paraId="42B18901" w14:textId="2FE1CF9E" w:rsidR="00EF4033" w:rsidRPr="00224F5C" w:rsidRDefault="00EF4033" w:rsidP="0036756C">
      <w:pPr>
        <w:spacing w:line="480" w:lineRule="auto"/>
        <w:rPr>
          <w:lang w:val="en-US" w:bidi="de-DE"/>
        </w:rPr>
      </w:pPr>
      <w:r w:rsidRPr="00224F5C">
        <w:rPr>
          <w:lang w:val="en-US" w:bidi="de-DE"/>
        </w:rPr>
        <w:br w:type="page"/>
      </w:r>
    </w:p>
    <w:p w14:paraId="5E03AFD8" w14:textId="36448E7F" w:rsidR="004D6B86" w:rsidRPr="00224F5C" w:rsidRDefault="00AC2807" w:rsidP="00414AF9">
      <w:pPr>
        <w:pStyle w:val="KeinLeerraum"/>
        <w:rPr>
          <w:rFonts w:ascii="Times New Roman" w:hAnsi="Times New Roman" w:cs="Times New Roman"/>
          <w:lang w:val="en-US"/>
        </w:rPr>
      </w:pPr>
      <w:r w:rsidRPr="00224F5C">
        <w:rPr>
          <w:rFonts w:ascii="Times New Roman" w:hAnsi="Times New Roman" w:cs="Times New Roman"/>
          <w:noProof/>
          <w:lang w:val="en-US"/>
        </w:rPr>
        <w:lastRenderedPageBreak/>
        <w:drawing>
          <wp:inline distT="0" distB="0" distL="0" distR="0" wp14:anchorId="7F1B6E75" wp14:editId="4BA3AEC6">
            <wp:extent cx="5446800" cy="41940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5446800" cy="4194000"/>
                    </a:xfrm>
                    <a:prstGeom prst="rect">
                      <a:avLst/>
                    </a:prstGeom>
                  </pic:spPr>
                </pic:pic>
              </a:graphicData>
            </a:graphic>
          </wp:inline>
        </w:drawing>
      </w:r>
    </w:p>
    <w:p w14:paraId="21ABB80D" w14:textId="6A1A24E1" w:rsidR="00147228" w:rsidRPr="00224F5C" w:rsidRDefault="00303B7E" w:rsidP="0036756C">
      <w:pPr>
        <w:pStyle w:val="TabelleAbbildung"/>
        <w:spacing w:line="480" w:lineRule="auto"/>
        <w:rPr>
          <w:lang w:val="en-US"/>
        </w:rPr>
      </w:pPr>
      <w:r w:rsidRPr="0059136A">
        <w:rPr>
          <w:rStyle w:val="Hervorhebung"/>
          <w:lang w:val="en-US" w:bidi="de-DE"/>
        </w:rPr>
        <w:t>Figure</w:t>
      </w:r>
      <w:r w:rsidR="00345333" w:rsidRPr="00894C10">
        <w:rPr>
          <w:rStyle w:val="Hervorhebung"/>
          <w:lang w:val="en-US" w:bidi="de-DE"/>
        </w:rPr>
        <w:t xml:space="preserve"> </w:t>
      </w:r>
      <w:r w:rsidR="00EF4033" w:rsidRPr="00894C10">
        <w:rPr>
          <w:rStyle w:val="Hervorhebung"/>
          <w:lang w:val="en-US" w:bidi="de-DE"/>
        </w:rPr>
        <w:t>2</w:t>
      </w:r>
      <w:r w:rsidR="001664A2" w:rsidRPr="00224F5C">
        <w:rPr>
          <w:lang w:val="en-US" w:bidi="de-DE"/>
        </w:rPr>
        <w:t xml:space="preserve">. </w:t>
      </w:r>
      <w:r w:rsidR="00AC2807" w:rsidRPr="00224F5C">
        <w:rPr>
          <w:lang w:val="en-US"/>
        </w:rPr>
        <w:t>Performance in the flanker task. (A) The rate of correct answers for each combination of the factors Congruence and Noise. (B) The change in performance as the difference between congruent and incongruent stimuli for the two noise levels.</w:t>
      </w:r>
    </w:p>
    <w:p w14:paraId="6B467340" w14:textId="75B32192" w:rsidR="00AC2807" w:rsidRPr="00224F5C" w:rsidRDefault="00AC2807" w:rsidP="0036756C">
      <w:pPr>
        <w:spacing w:line="480" w:lineRule="auto"/>
        <w:rPr>
          <w:lang w:val="en-US"/>
        </w:rPr>
      </w:pPr>
      <w:r w:rsidRPr="00224F5C">
        <w:rPr>
          <w:lang w:val="en-US"/>
        </w:rPr>
        <w:br w:type="page"/>
      </w:r>
    </w:p>
    <w:p w14:paraId="17814018" w14:textId="7B70926E"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28AE71B6" wp14:editId="692F0A69">
            <wp:extent cx="5515200" cy="4298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1"/>
                    <a:stretch>
                      <a:fillRect/>
                    </a:stretch>
                  </pic:blipFill>
                  <pic:spPr>
                    <a:xfrm>
                      <a:off x="0" y="0"/>
                      <a:ext cx="5515200" cy="4298400"/>
                    </a:xfrm>
                    <a:prstGeom prst="rect">
                      <a:avLst/>
                    </a:prstGeom>
                  </pic:spPr>
                </pic:pic>
              </a:graphicData>
            </a:graphic>
          </wp:inline>
        </w:drawing>
      </w:r>
    </w:p>
    <w:p w14:paraId="741BD074" w14:textId="7B5344F6" w:rsidR="00AC2807" w:rsidRPr="00224F5C" w:rsidRDefault="00AC2807" w:rsidP="0036756C">
      <w:pPr>
        <w:pStyle w:val="TabelleAbbildung"/>
        <w:spacing w:line="480" w:lineRule="auto"/>
        <w:rPr>
          <w:lang w:val="en-US"/>
        </w:rPr>
      </w:pPr>
      <w:r w:rsidRPr="00224F5C">
        <w:rPr>
          <w:rStyle w:val="Hervorhebung"/>
          <w:lang w:val="en-US" w:bidi="de-DE"/>
        </w:rPr>
        <w:t xml:space="preserve">Figure </w:t>
      </w:r>
      <w:r w:rsidR="00EF4033" w:rsidRPr="00224F5C">
        <w:rPr>
          <w:rStyle w:val="Hervorhebung"/>
          <w:lang w:val="en-US" w:bidi="de-DE"/>
        </w:rPr>
        <w:t>3</w:t>
      </w:r>
      <w:r w:rsidRPr="00224F5C">
        <w:rPr>
          <w:lang w:val="en-US" w:bidi="de-DE"/>
        </w:rPr>
        <w:t xml:space="preserve">. </w:t>
      </w:r>
      <w:r w:rsidRPr="00224F5C">
        <w:rPr>
          <w:lang w:val="en-US"/>
        </w:rPr>
        <w:t xml:space="preserve">Reaction times in the flanker task. (A) The median RTs for each combination of the factors Congruence and Noise. (B) The change in RTs as the difference between congruent and incongruent stimuli for the two noise </w:t>
      </w:r>
      <w:r w:rsidR="00FC66F8" w:rsidRPr="00224F5C">
        <w:rPr>
          <w:lang w:val="en-US"/>
        </w:rPr>
        <w:t>conditions</w:t>
      </w:r>
      <w:r w:rsidRPr="00224F5C">
        <w:rPr>
          <w:lang w:val="en-US"/>
        </w:rPr>
        <w:t>.</w:t>
      </w:r>
    </w:p>
    <w:p w14:paraId="00025CEA" w14:textId="77777777" w:rsidR="00AC2807" w:rsidRPr="00224F5C" w:rsidRDefault="00AC2807" w:rsidP="0036756C">
      <w:pPr>
        <w:pStyle w:val="TabelleAbbildung"/>
        <w:spacing w:line="480" w:lineRule="auto"/>
        <w:rPr>
          <w:lang w:val="en-US"/>
        </w:rPr>
      </w:pPr>
    </w:p>
    <w:p w14:paraId="546AB71D" w14:textId="1DCEC7D3" w:rsidR="00AC2807" w:rsidRPr="00224F5C" w:rsidRDefault="00AC2807" w:rsidP="0036756C">
      <w:pPr>
        <w:spacing w:line="480" w:lineRule="auto"/>
        <w:rPr>
          <w:lang w:val="en-US" w:bidi="de-DE"/>
        </w:rPr>
      </w:pPr>
      <w:r w:rsidRPr="00224F5C">
        <w:rPr>
          <w:lang w:val="en-US" w:bidi="de-DE"/>
        </w:rPr>
        <w:br w:type="page"/>
      </w:r>
    </w:p>
    <w:p w14:paraId="5340079E" w14:textId="3EC160BD" w:rsidR="00733E3B" w:rsidRPr="0059136A" w:rsidRDefault="00733E3B"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1BA90289" wp14:editId="00AD1E8C">
            <wp:extent cx="5720603" cy="21126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a:stretch>
                      <a:fillRect/>
                    </a:stretch>
                  </pic:blipFill>
                  <pic:spPr>
                    <a:xfrm>
                      <a:off x="0" y="0"/>
                      <a:ext cx="5720603" cy="2112645"/>
                    </a:xfrm>
                    <a:prstGeom prst="rect">
                      <a:avLst/>
                    </a:prstGeom>
                  </pic:spPr>
                </pic:pic>
              </a:graphicData>
            </a:graphic>
          </wp:inline>
        </w:drawing>
      </w:r>
    </w:p>
    <w:p w14:paraId="0C7CAA69" w14:textId="10B18A97" w:rsidR="00733E3B" w:rsidRPr="00224F5C" w:rsidRDefault="00733E3B" w:rsidP="0036756C">
      <w:pPr>
        <w:pStyle w:val="TabelleAbbildung"/>
        <w:spacing w:line="480" w:lineRule="auto"/>
        <w:rPr>
          <w:lang w:val="en-US"/>
        </w:rPr>
      </w:pPr>
      <w:r w:rsidRPr="00224F5C">
        <w:rPr>
          <w:rStyle w:val="Hervorhebung"/>
          <w:lang w:val="en-US" w:bidi="de-DE"/>
        </w:rPr>
        <w:t>Figure 4</w:t>
      </w:r>
      <w:r w:rsidRPr="00224F5C">
        <w:rPr>
          <w:lang w:val="en-US" w:bidi="de-DE"/>
        </w:rPr>
        <w:t xml:space="preserve">. </w:t>
      </w:r>
      <w:r w:rsidRPr="00224F5C">
        <w:rPr>
          <w:lang w:val="en-US"/>
        </w:rPr>
        <w:t xml:space="preserve">Experimental setup in the SIFI task. Each trial started with the presentation of the </w:t>
      </w:r>
      <w:r w:rsidR="00957E12" w:rsidRPr="00224F5C">
        <w:rPr>
          <w:lang w:val="en-US"/>
        </w:rPr>
        <w:t xml:space="preserve">fixation cross for 1200 ± 200 </w:t>
      </w:r>
      <w:proofErr w:type="spellStart"/>
      <w:r w:rsidR="00957E12" w:rsidRPr="00224F5C">
        <w:rPr>
          <w:lang w:val="en-US"/>
        </w:rPr>
        <w:t>ms</w:t>
      </w:r>
      <w:r w:rsidRPr="00224F5C">
        <w:rPr>
          <w:lang w:val="en-US"/>
        </w:rPr>
        <w:t>.</w:t>
      </w:r>
      <w:proofErr w:type="spellEnd"/>
      <w:r w:rsidRPr="00224F5C">
        <w:rPr>
          <w:lang w:val="en-US"/>
        </w:rPr>
        <w:t xml:space="preserve"> Next, </w:t>
      </w:r>
      <w:r w:rsidR="00957E12" w:rsidRPr="00224F5C">
        <w:rPr>
          <w:lang w:val="en-US"/>
        </w:rPr>
        <w:t xml:space="preserve">the auditory and/or visual stimulus was presented (V: 13 </w:t>
      </w:r>
      <w:proofErr w:type="spellStart"/>
      <w:r w:rsidR="00957E12" w:rsidRPr="00224F5C">
        <w:rPr>
          <w:lang w:val="en-US"/>
        </w:rPr>
        <w:t>ms</w:t>
      </w:r>
      <w:proofErr w:type="spellEnd"/>
      <w:r w:rsidR="00957E12" w:rsidRPr="00224F5C">
        <w:rPr>
          <w:lang w:val="en-US"/>
        </w:rPr>
        <w:t xml:space="preserve">, A: 10 </w:t>
      </w:r>
      <w:proofErr w:type="spellStart"/>
      <w:r w:rsidR="00957E12" w:rsidRPr="00224F5C">
        <w:rPr>
          <w:lang w:val="en-US"/>
        </w:rPr>
        <w:t>ms</w:t>
      </w:r>
      <w:proofErr w:type="spellEnd"/>
      <w:r w:rsidR="00957E12" w:rsidRPr="00224F5C">
        <w:rPr>
          <w:lang w:val="en-US"/>
        </w:rPr>
        <w:t xml:space="preserve">). Following an inter-stimulus interval (ISI) of 57 </w:t>
      </w:r>
      <w:proofErr w:type="spellStart"/>
      <w:r w:rsidR="00957E12" w:rsidRPr="00224F5C">
        <w:rPr>
          <w:lang w:val="en-US"/>
        </w:rPr>
        <w:t>ms</w:t>
      </w:r>
      <w:proofErr w:type="spellEnd"/>
      <w:r w:rsidR="00957E12" w:rsidRPr="00224F5C">
        <w:rPr>
          <w:lang w:val="en-US"/>
        </w:rPr>
        <w:t xml:space="preserve"> (180 </w:t>
      </w:r>
      <w:proofErr w:type="spellStart"/>
      <w:r w:rsidR="00957E12" w:rsidRPr="00224F5C">
        <w:rPr>
          <w:lang w:val="en-US"/>
        </w:rPr>
        <w:t>ms</w:t>
      </w:r>
      <w:proofErr w:type="spellEnd"/>
      <w:r w:rsidR="00957E12" w:rsidRPr="00224F5C">
        <w:rPr>
          <w:lang w:val="en-US"/>
        </w:rPr>
        <w:t xml:space="preserve"> in case of A2V1late trials), the second auditory and/or visual stimulus was presented. Audiovisual stimuli were </w:t>
      </w:r>
      <w:r w:rsidRPr="00224F5C">
        <w:rPr>
          <w:lang w:val="en-US"/>
        </w:rPr>
        <w:t>either congruent (</w:t>
      </w:r>
      <w:proofErr w:type="gramStart"/>
      <w:r w:rsidRPr="00224F5C">
        <w:rPr>
          <w:lang w:val="en-US"/>
        </w:rPr>
        <w:t>i.e.</w:t>
      </w:r>
      <w:proofErr w:type="gramEnd"/>
      <w:r w:rsidRPr="00224F5C">
        <w:rPr>
          <w:lang w:val="en-US"/>
        </w:rPr>
        <w:t xml:space="preserve"> </w:t>
      </w:r>
      <w:r w:rsidR="00957E12" w:rsidRPr="00224F5C">
        <w:rPr>
          <w:lang w:val="en-US"/>
        </w:rPr>
        <w:t>the same number of auditory and visual stimuli</w:t>
      </w:r>
      <w:r w:rsidRPr="00224F5C">
        <w:rPr>
          <w:lang w:val="en-US"/>
        </w:rPr>
        <w:t xml:space="preserve">) or and incongruent (i.e. </w:t>
      </w:r>
      <w:r w:rsidR="00957E12" w:rsidRPr="00224F5C">
        <w:rPr>
          <w:lang w:val="en-US"/>
        </w:rPr>
        <w:t>different numbers of auditory and visual stimuli</w:t>
      </w:r>
      <w:r w:rsidRPr="00224F5C">
        <w:rPr>
          <w:lang w:val="en-US"/>
        </w:rPr>
        <w:t>). Participants had 1</w:t>
      </w:r>
      <w:r w:rsidR="00957E12" w:rsidRPr="00224F5C">
        <w:rPr>
          <w:lang w:val="en-US"/>
        </w:rPr>
        <w:t>7</w:t>
      </w:r>
      <w:r w:rsidRPr="00224F5C">
        <w:rPr>
          <w:lang w:val="en-US"/>
        </w:rPr>
        <w:t xml:space="preserve">00 </w:t>
      </w:r>
      <w:proofErr w:type="spellStart"/>
      <w:r w:rsidRPr="00224F5C">
        <w:rPr>
          <w:lang w:val="en-US"/>
        </w:rPr>
        <w:t>ms</w:t>
      </w:r>
      <w:proofErr w:type="spellEnd"/>
      <w:r w:rsidRPr="00224F5C">
        <w:rPr>
          <w:lang w:val="en-US"/>
        </w:rPr>
        <w:t xml:space="preserve"> to give their response before the next trial started.</w:t>
      </w:r>
    </w:p>
    <w:p w14:paraId="20D4BC9A" w14:textId="21F3FAEA" w:rsidR="00733E3B" w:rsidRPr="00224F5C" w:rsidRDefault="00733E3B" w:rsidP="0036756C">
      <w:pPr>
        <w:spacing w:line="480" w:lineRule="auto"/>
        <w:rPr>
          <w:lang w:val="en-US" w:bidi="de-DE"/>
        </w:rPr>
      </w:pPr>
      <w:r w:rsidRPr="00224F5C">
        <w:rPr>
          <w:lang w:val="en-US" w:bidi="de-DE"/>
        </w:rPr>
        <w:br w:type="page"/>
      </w:r>
    </w:p>
    <w:p w14:paraId="22E60658" w14:textId="7EE9AC74" w:rsidR="00AC2807" w:rsidRPr="0059136A" w:rsidRDefault="00AC2807" w:rsidP="0036756C">
      <w:pPr>
        <w:pStyle w:val="TabelleAbbildung"/>
        <w:spacing w:line="480" w:lineRule="auto"/>
        <w:rPr>
          <w:rStyle w:val="Hervorhebung"/>
          <w:lang w:val="en-US" w:bidi="de-DE"/>
        </w:rPr>
      </w:pPr>
      <w:r w:rsidRPr="0059136A">
        <w:rPr>
          <w:i/>
          <w:iCs/>
          <w:noProof/>
          <w:lang w:val="en-US" w:bidi="de-DE"/>
        </w:rPr>
        <w:lastRenderedPageBreak/>
        <w:drawing>
          <wp:inline distT="0" distB="0" distL="0" distR="0" wp14:anchorId="6589D101" wp14:editId="5E91BD50">
            <wp:extent cx="5731510" cy="57315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stretch>
                      <a:fillRect/>
                    </a:stretch>
                  </pic:blipFill>
                  <pic:spPr>
                    <a:xfrm>
                      <a:off x="0" y="0"/>
                      <a:ext cx="5731510" cy="5731510"/>
                    </a:xfrm>
                    <a:prstGeom prst="rect">
                      <a:avLst/>
                    </a:prstGeom>
                  </pic:spPr>
                </pic:pic>
              </a:graphicData>
            </a:graphic>
          </wp:inline>
        </w:drawing>
      </w:r>
    </w:p>
    <w:p w14:paraId="532BB25E" w14:textId="5C11EBC0" w:rsidR="00AC2807" w:rsidRPr="00224F5C" w:rsidRDefault="00AC2807" w:rsidP="0036756C">
      <w:pPr>
        <w:pStyle w:val="TabelleAbbildung"/>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5</w:t>
      </w:r>
      <w:r w:rsidRPr="00224F5C">
        <w:rPr>
          <w:lang w:val="en-US" w:bidi="de-DE"/>
        </w:rPr>
        <w:t xml:space="preserve">. </w:t>
      </w:r>
      <w:r w:rsidRPr="00224F5C">
        <w:rPr>
          <w:lang w:val="en-US"/>
        </w:rPr>
        <w:t xml:space="preserve">Illusion rates following incongruent audiovisual stimulation with two auditory and one visual stimulus (A2V1). </w:t>
      </w:r>
    </w:p>
    <w:p w14:paraId="697D8693" w14:textId="07DCB955" w:rsidR="00AC2807" w:rsidRPr="00224F5C" w:rsidRDefault="00147228" w:rsidP="0036756C">
      <w:pPr>
        <w:spacing w:line="480" w:lineRule="auto"/>
        <w:rPr>
          <w:lang w:val="en-US" w:bidi="de-DE"/>
        </w:rPr>
      </w:pPr>
      <w:r w:rsidRPr="00224F5C">
        <w:rPr>
          <w:lang w:val="en-US" w:bidi="de-DE"/>
        </w:rPr>
        <w:br w:type="page"/>
      </w:r>
    </w:p>
    <w:p w14:paraId="00224543" w14:textId="3392ADE8" w:rsidR="00AC2807" w:rsidRPr="0059136A" w:rsidRDefault="00AC2807" w:rsidP="0036756C">
      <w:pPr>
        <w:spacing w:line="480" w:lineRule="auto"/>
        <w:rPr>
          <w:rStyle w:val="Hervorhebung"/>
          <w:lang w:val="en-US" w:bidi="de-DE"/>
        </w:rPr>
      </w:pPr>
      <w:r w:rsidRPr="0059136A">
        <w:rPr>
          <w:i/>
          <w:iCs/>
          <w:noProof/>
          <w:lang w:val="en-US" w:bidi="de-DE"/>
        </w:rPr>
        <w:lastRenderedPageBreak/>
        <w:drawing>
          <wp:inline distT="0" distB="0" distL="0" distR="0" wp14:anchorId="1D265987" wp14:editId="0E00721E">
            <wp:extent cx="5731510" cy="5731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a:stretch>
                      <a:fillRect/>
                    </a:stretch>
                  </pic:blipFill>
                  <pic:spPr>
                    <a:xfrm>
                      <a:off x="0" y="0"/>
                      <a:ext cx="5731510" cy="5731510"/>
                    </a:xfrm>
                    <a:prstGeom prst="rect">
                      <a:avLst/>
                    </a:prstGeom>
                  </pic:spPr>
                </pic:pic>
              </a:graphicData>
            </a:graphic>
          </wp:inline>
        </w:drawing>
      </w:r>
    </w:p>
    <w:p w14:paraId="45831E35" w14:textId="71900D62" w:rsidR="00147228" w:rsidRPr="00224F5C" w:rsidRDefault="00AC2807" w:rsidP="0036756C">
      <w:pPr>
        <w:spacing w:line="480" w:lineRule="auto"/>
        <w:rPr>
          <w:lang w:val="en-US" w:bidi="de-DE"/>
        </w:rPr>
      </w:pPr>
      <w:r w:rsidRPr="00894C10">
        <w:rPr>
          <w:rStyle w:val="Hervorhebung"/>
          <w:lang w:val="en-US" w:bidi="de-DE"/>
        </w:rPr>
        <w:t xml:space="preserve">Figure </w:t>
      </w:r>
      <w:r w:rsidR="00EF4033" w:rsidRPr="00894C10">
        <w:rPr>
          <w:rStyle w:val="Hervorhebung"/>
          <w:lang w:val="en-US" w:bidi="de-DE"/>
        </w:rPr>
        <w:t>6</w:t>
      </w:r>
      <w:r w:rsidRPr="00224F5C">
        <w:rPr>
          <w:lang w:val="en-US" w:bidi="de-DE"/>
        </w:rPr>
        <w:t xml:space="preserve">. </w:t>
      </w:r>
      <w:r w:rsidRPr="00224F5C">
        <w:rPr>
          <w:lang w:val="en-US"/>
        </w:rPr>
        <w:t>Reaction times following incongruent audiovisual stimulation with two auditory and one visual stimulus (A2V1). The median RTs for each level of the factor Noise.</w:t>
      </w:r>
    </w:p>
    <w:p w14:paraId="0FA0A978" w14:textId="77777777" w:rsidR="00147228" w:rsidRPr="00224F5C" w:rsidRDefault="00147228" w:rsidP="0036756C">
      <w:pPr>
        <w:pStyle w:val="Abschnittstitel"/>
        <w:spacing w:line="480" w:lineRule="auto"/>
        <w:rPr>
          <w:rFonts w:ascii="Times New Roman" w:hAnsi="Times New Roman" w:cs="Times New Roman"/>
          <w:lang w:val="en-US"/>
        </w:rPr>
      </w:pPr>
      <w:r w:rsidRPr="00224F5C">
        <w:rPr>
          <w:rFonts w:ascii="Times New Roman" w:hAnsi="Times New Roman" w:cs="Times New Roman"/>
          <w:lang w:val="en-US" w:bidi="de-DE"/>
        </w:rPr>
        <w:lastRenderedPageBreak/>
        <w:t>Supplement</w:t>
      </w:r>
    </w:p>
    <w:p w14:paraId="219221EF" w14:textId="77777777"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bidi="de-DE"/>
        </w:rPr>
        <w:t>Supplementary Table 1</w:t>
      </w:r>
    </w:p>
    <w:p w14:paraId="7E2C9048" w14:textId="479C10AC" w:rsidR="00147228" w:rsidRPr="00224F5C" w:rsidRDefault="00147228"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w:t>
      </w:r>
      <w:r w:rsidR="008B6914" w:rsidRPr="00224F5C">
        <w:rPr>
          <w:rFonts w:ascii="Times New Roman" w:hAnsi="Times New Roman" w:cs="Times New Roman"/>
          <w:lang w:val="en-US"/>
        </w:rPr>
        <w:t xml:space="preserve"> for experiment 1</w:t>
      </w:r>
    </w:p>
    <w:tbl>
      <w:tblPr>
        <w:tblStyle w:val="APA-Bericht"/>
        <w:tblW w:w="5000" w:type="pct"/>
        <w:tblLook w:val="04A0" w:firstRow="1" w:lastRow="0" w:firstColumn="1" w:lastColumn="0" w:noHBand="0" w:noVBand="1"/>
        <w:tblDescription w:val="Inhaltstabelle"/>
      </w:tblPr>
      <w:tblGrid>
        <w:gridCol w:w="1631"/>
        <w:gridCol w:w="1297"/>
        <w:gridCol w:w="1296"/>
        <w:gridCol w:w="1089"/>
        <w:gridCol w:w="1089"/>
        <w:gridCol w:w="1312"/>
        <w:gridCol w:w="1312"/>
      </w:tblGrid>
      <w:tr w:rsidR="0019693E" w:rsidRPr="00224F5C" w14:paraId="7D2FBF3D" w14:textId="2E327F1D" w:rsidTr="00684425">
        <w:trPr>
          <w:cnfStyle w:val="100000000000" w:firstRow="1" w:lastRow="0" w:firstColumn="0" w:lastColumn="0" w:oddVBand="0" w:evenVBand="0" w:oddHBand="0" w:evenHBand="0" w:firstRowFirstColumn="0" w:firstRowLastColumn="0" w:lastRowFirstColumn="0" w:lastRowLastColumn="0"/>
          <w:trHeight w:val="1958"/>
          <w:tblHeader/>
        </w:trPr>
        <w:tc>
          <w:tcPr>
            <w:tcW w:w="903" w:type="pct"/>
          </w:tcPr>
          <w:p w14:paraId="0EA81EC8" w14:textId="77777777" w:rsidR="0019693E" w:rsidRPr="00224F5C" w:rsidRDefault="0019693E" w:rsidP="0036756C">
            <w:pPr>
              <w:spacing w:line="480" w:lineRule="auto"/>
              <w:rPr>
                <w:lang w:val="en-US"/>
              </w:rPr>
            </w:pPr>
            <w:r w:rsidRPr="00224F5C">
              <w:rPr>
                <w:lang w:val="en-US"/>
              </w:rPr>
              <w:t>Dependent Variable</w:t>
            </w:r>
          </w:p>
        </w:tc>
        <w:tc>
          <w:tcPr>
            <w:tcW w:w="718" w:type="pct"/>
          </w:tcPr>
          <w:p w14:paraId="62B1A59D" w14:textId="6D72CFF4" w:rsidR="0019693E" w:rsidRPr="00224F5C" w:rsidRDefault="0019693E" w:rsidP="0036756C">
            <w:pPr>
              <w:spacing w:line="480" w:lineRule="auto"/>
              <w:rPr>
                <w:lang w:val="en-US"/>
              </w:rPr>
            </w:pPr>
            <w:r w:rsidRPr="00224F5C">
              <w:rPr>
                <w:lang w:val="en-US"/>
              </w:rPr>
              <w:t>Accuracy</w:t>
            </w:r>
          </w:p>
          <w:p w14:paraId="542B5266" w14:textId="77777777" w:rsidR="0019693E" w:rsidRPr="00224F5C" w:rsidRDefault="0019693E" w:rsidP="0036756C">
            <w:pPr>
              <w:spacing w:line="480" w:lineRule="auto"/>
              <w:rPr>
                <w:lang w:val="en-US"/>
              </w:rPr>
            </w:pPr>
            <w:r w:rsidRPr="00224F5C">
              <w:rPr>
                <w:lang w:val="en-US"/>
              </w:rPr>
              <w:t>D</w:t>
            </w:r>
          </w:p>
        </w:tc>
        <w:tc>
          <w:tcPr>
            <w:tcW w:w="718" w:type="pct"/>
          </w:tcPr>
          <w:p w14:paraId="22F181DC" w14:textId="77777777" w:rsidR="0019693E" w:rsidRPr="00224F5C" w:rsidRDefault="0019693E" w:rsidP="0036756C">
            <w:pPr>
              <w:spacing w:line="480" w:lineRule="auto"/>
              <w:rPr>
                <w:lang w:val="en-US"/>
              </w:rPr>
            </w:pPr>
            <w:r w:rsidRPr="00224F5C">
              <w:rPr>
                <w:lang w:val="en-US"/>
              </w:rPr>
              <w:t>Accuracy</w:t>
            </w:r>
          </w:p>
          <w:p w14:paraId="61571AFB" w14:textId="77777777" w:rsidR="0019693E" w:rsidRPr="00224F5C" w:rsidRDefault="0019693E" w:rsidP="0036756C">
            <w:pPr>
              <w:spacing w:line="480" w:lineRule="auto"/>
              <w:rPr>
                <w:i/>
                <w:iCs/>
                <w:lang w:val="en-US"/>
              </w:rPr>
            </w:pPr>
            <w:r w:rsidRPr="00224F5C">
              <w:rPr>
                <w:i/>
                <w:iCs/>
                <w:lang w:val="en-US"/>
              </w:rPr>
              <w:t>p</w:t>
            </w:r>
          </w:p>
        </w:tc>
        <w:tc>
          <w:tcPr>
            <w:tcW w:w="603" w:type="pct"/>
          </w:tcPr>
          <w:p w14:paraId="65B30664" w14:textId="77777777" w:rsidR="0019693E" w:rsidRPr="00224F5C" w:rsidRDefault="0019693E" w:rsidP="0036756C">
            <w:pPr>
              <w:spacing w:line="480" w:lineRule="auto"/>
              <w:rPr>
                <w:lang w:val="en-US"/>
              </w:rPr>
            </w:pPr>
            <w:r w:rsidRPr="00224F5C">
              <w:rPr>
                <w:lang w:val="en-US"/>
              </w:rPr>
              <w:t>Median RT</w:t>
            </w:r>
          </w:p>
          <w:p w14:paraId="20092A28" w14:textId="77777777" w:rsidR="0019693E" w:rsidRPr="00224F5C" w:rsidRDefault="0019693E" w:rsidP="0036756C">
            <w:pPr>
              <w:spacing w:line="480" w:lineRule="auto"/>
              <w:rPr>
                <w:lang w:val="en-US"/>
              </w:rPr>
            </w:pPr>
            <w:r w:rsidRPr="00224F5C">
              <w:rPr>
                <w:lang w:val="en-US"/>
              </w:rPr>
              <w:t>D</w:t>
            </w:r>
          </w:p>
        </w:tc>
        <w:tc>
          <w:tcPr>
            <w:tcW w:w="603" w:type="pct"/>
          </w:tcPr>
          <w:p w14:paraId="1AA315BA" w14:textId="77777777" w:rsidR="0019693E" w:rsidRPr="00224F5C" w:rsidRDefault="0019693E" w:rsidP="0036756C">
            <w:pPr>
              <w:spacing w:line="480" w:lineRule="auto"/>
              <w:rPr>
                <w:lang w:val="en-US"/>
              </w:rPr>
            </w:pPr>
            <w:r w:rsidRPr="00224F5C">
              <w:rPr>
                <w:lang w:val="en-US"/>
              </w:rPr>
              <w:t>Median RT</w:t>
            </w:r>
          </w:p>
          <w:p w14:paraId="7D854833" w14:textId="77777777" w:rsidR="0019693E" w:rsidRPr="00224F5C" w:rsidRDefault="0019693E" w:rsidP="0036756C">
            <w:pPr>
              <w:spacing w:line="480" w:lineRule="auto"/>
              <w:rPr>
                <w:i/>
                <w:iCs/>
                <w:lang w:val="en-US"/>
              </w:rPr>
            </w:pPr>
            <w:r w:rsidRPr="00224F5C">
              <w:rPr>
                <w:i/>
                <w:iCs/>
                <w:lang w:val="en-US"/>
              </w:rPr>
              <w:t>p</w:t>
            </w:r>
          </w:p>
        </w:tc>
        <w:tc>
          <w:tcPr>
            <w:tcW w:w="727" w:type="pct"/>
          </w:tcPr>
          <w:p w14:paraId="62E0FB29" w14:textId="77777777" w:rsidR="0019693E" w:rsidRPr="00224F5C" w:rsidRDefault="0019693E" w:rsidP="0036756C">
            <w:pPr>
              <w:spacing w:line="480" w:lineRule="auto"/>
              <w:rPr>
                <w:lang w:val="en-US"/>
              </w:rPr>
            </w:pPr>
            <w:r w:rsidRPr="00224F5C">
              <w:rPr>
                <w:lang w:val="en-US"/>
              </w:rPr>
              <w:t xml:space="preserve">Standard-deviation RT </w:t>
            </w:r>
          </w:p>
          <w:p w14:paraId="6243567F" w14:textId="6C103406" w:rsidR="0019693E" w:rsidRPr="00224F5C" w:rsidRDefault="0019693E" w:rsidP="0036756C">
            <w:pPr>
              <w:spacing w:line="480" w:lineRule="auto"/>
              <w:rPr>
                <w:lang w:val="en-US"/>
              </w:rPr>
            </w:pPr>
            <w:r w:rsidRPr="00224F5C">
              <w:rPr>
                <w:lang w:val="en-US"/>
              </w:rPr>
              <w:t>D</w:t>
            </w:r>
          </w:p>
        </w:tc>
        <w:tc>
          <w:tcPr>
            <w:tcW w:w="727" w:type="pct"/>
          </w:tcPr>
          <w:p w14:paraId="1AC3C7F6" w14:textId="77777777" w:rsidR="0019693E" w:rsidRPr="00224F5C" w:rsidRDefault="0019693E" w:rsidP="0019693E">
            <w:pPr>
              <w:spacing w:line="480" w:lineRule="auto"/>
              <w:rPr>
                <w:lang w:val="en-US"/>
              </w:rPr>
            </w:pPr>
            <w:r w:rsidRPr="00224F5C">
              <w:rPr>
                <w:lang w:val="en-US"/>
              </w:rPr>
              <w:t xml:space="preserve">Standard-deviation RT </w:t>
            </w:r>
          </w:p>
          <w:p w14:paraId="4C5A339B" w14:textId="6AE4CD21" w:rsidR="0019693E" w:rsidRPr="00224F5C" w:rsidRDefault="0019693E" w:rsidP="0019693E">
            <w:pPr>
              <w:spacing w:line="480" w:lineRule="auto"/>
              <w:rPr>
                <w:i/>
                <w:iCs/>
                <w:lang w:val="en-US"/>
              </w:rPr>
            </w:pPr>
            <w:r w:rsidRPr="00224F5C">
              <w:rPr>
                <w:i/>
                <w:iCs/>
                <w:lang w:val="en-US"/>
              </w:rPr>
              <w:t>p</w:t>
            </w:r>
          </w:p>
        </w:tc>
      </w:tr>
      <w:tr w:rsidR="0019693E" w:rsidRPr="00224F5C" w14:paraId="2BFF1AA6" w14:textId="6DA26AA0" w:rsidTr="00684425">
        <w:trPr>
          <w:trHeight w:val="971"/>
        </w:trPr>
        <w:tc>
          <w:tcPr>
            <w:tcW w:w="903" w:type="pct"/>
          </w:tcPr>
          <w:p w14:paraId="2BC88AF6" w14:textId="77777777" w:rsidR="0019693E" w:rsidRPr="00224F5C" w:rsidRDefault="0019693E" w:rsidP="0036756C">
            <w:pPr>
              <w:spacing w:line="480" w:lineRule="auto"/>
              <w:rPr>
                <w:lang w:val="en-US"/>
              </w:rPr>
            </w:pPr>
            <w:r w:rsidRPr="00224F5C">
              <w:rPr>
                <w:lang w:val="en-US"/>
              </w:rPr>
              <w:t xml:space="preserve">Incongruent, </w:t>
            </w:r>
          </w:p>
          <w:p w14:paraId="4787C653" w14:textId="77777777" w:rsidR="0019693E" w:rsidRPr="00224F5C" w:rsidRDefault="0019693E" w:rsidP="0036756C">
            <w:pPr>
              <w:spacing w:line="480" w:lineRule="auto"/>
              <w:rPr>
                <w:lang w:val="en-US"/>
              </w:rPr>
            </w:pPr>
            <w:r w:rsidRPr="00224F5C">
              <w:rPr>
                <w:lang w:val="en-US"/>
              </w:rPr>
              <w:t>No Noise</w:t>
            </w:r>
          </w:p>
        </w:tc>
        <w:tc>
          <w:tcPr>
            <w:tcW w:w="718" w:type="pct"/>
          </w:tcPr>
          <w:p w14:paraId="3ED03884" w14:textId="77777777" w:rsidR="0019693E" w:rsidRPr="00224F5C" w:rsidRDefault="0019693E" w:rsidP="0036756C">
            <w:pPr>
              <w:spacing w:line="480" w:lineRule="auto"/>
              <w:rPr>
                <w:lang w:val="en-US"/>
              </w:rPr>
            </w:pPr>
            <w:r w:rsidRPr="00224F5C">
              <w:rPr>
                <w:lang w:val="en-US"/>
              </w:rPr>
              <w:t>0.29</w:t>
            </w:r>
          </w:p>
        </w:tc>
        <w:tc>
          <w:tcPr>
            <w:tcW w:w="718" w:type="pct"/>
          </w:tcPr>
          <w:p w14:paraId="5514FC0A" w14:textId="77777777" w:rsidR="0019693E" w:rsidRPr="00224F5C" w:rsidRDefault="0019693E" w:rsidP="0036756C">
            <w:pPr>
              <w:spacing w:line="480" w:lineRule="auto"/>
              <w:rPr>
                <w:lang w:val="en-US"/>
              </w:rPr>
            </w:pPr>
            <w:r w:rsidRPr="00224F5C">
              <w:rPr>
                <w:lang w:val="en-US"/>
              </w:rPr>
              <w:t>0.006**</w:t>
            </w:r>
          </w:p>
        </w:tc>
        <w:tc>
          <w:tcPr>
            <w:tcW w:w="603" w:type="pct"/>
          </w:tcPr>
          <w:p w14:paraId="2115EE8A" w14:textId="77777777" w:rsidR="0019693E" w:rsidRPr="00224F5C" w:rsidRDefault="0019693E" w:rsidP="0036756C">
            <w:pPr>
              <w:spacing w:line="480" w:lineRule="auto"/>
              <w:rPr>
                <w:lang w:val="en-US"/>
              </w:rPr>
            </w:pPr>
            <w:r w:rsidRPr="00224F5C">
              <w:rPr>
                <w:lang w:val="en-US"/>
              </w:rPr>
              <w:t>0.171</w:t>
            </w:r>
          </w:p>
        </w:tc>
        <w:tc>
          <w:tcPr>
            <w:tcW w:w="603" w:type="pct"/>
          </w:tcPr>
          <w:p w14:paraId="616CF4FB" w14:textId="77777777" w:rsidR="0019693E" w:rsidRPr="00224F5C" w:rsidRDefault="0019693E" w:rsidP="0036756C">
            <w:pPr>
              <w:spacing w:line="480" w:lineRule="auto"/>
              <w:rPr>
                <w:lang w:val="en-US"/>
              </w:rPr>
            </w:pPr>
            <w:r w:rsidRPr="00224F5C">
              <w:rPr>
                <w:lang w:val="en-US"/>
              </w:rPr>
              <w:t>0.428</w:t>
            </w:r>
          </w:p>
        </w:tc>
        <w:tc>
          <w:tcPr>
            <w:tcW w:w="727" w:type="pct"/>
          </w:tcPr>
          <w:p w14:paraId="0AE160AF" w14:textId="6EF641C5" w:rsidR="0019693E" w:rsidRPr="00224F5C" w:rsidRDefault="0019693E" w:rsidP="0036756C">
            <w:pPr>
              <w:spacing w:line="480" w:lineRule="auto"/>
              <w:rPr>
                <w:lang w:val="en-US"/>
              </w:rPr>
            </w:pPr>
            <w:r w:rsidRPr="00224F5C">
              <w:rPr>
                <w:lang w:val="en-US"/>
              </w:rPr>
              <w:t>0.25</w:t>
            </w:r>
          </w:p>
        </w:tc>
        <w:tc>
          <w:tcPr>
            <w:tcW w:w="727" w:type="pct"/>
          </w:tcPr>
          <w:p w14:paraId="0346C410" w14:textId="2F153CF9" w:rsidR="0019693E" w:rsidRPr="00224F5C" w:rsidRDefault="0019693E" w:rsidP="0036756C">
            <w:pPr>
              <w:spacing w:line="480" w:lineRule="auto"/>
              <w:rPr>
                <w:lang w:val="en-US"/>
              </w:rPr>
            </w:pPr>
            <w:r w:rsidRPr="00224F5C">
              <w:rPr>
                <w:lang w:val="en-US"/>
              </w:rPr>
              <w:t>0.037*</w:t>
            </w:r>
          </w:p>
        </w:tc>
      </w:tr>
      <w:tr w:rsidR="0019693E" w:rsidRPr="00224F5C" w14:paraId="0D72C912" w14:textId="11CF7555" w:rsidTr="00684425">
        <w:trPr>
          <w:trHeight w:val="986"/>
        </w:trPr>
        <w:tc>
          <w:tcPr>
            <w:tcW w:w="903" w:type="pct"/>
          </w:tcPr>
          <w:p w14:paraId="74AE277F" w14:textId="77777777" w:rsidR="0019693E" w:rsidRPr="00224F5C" w:rsidRDefault="0019693E" w:rsidP="0036756C">
            <w:pPr>
              <w:spacing w:line="480" w:lineRule="auto"/>
              <w:rPr>
                <w:lang w:val="en-US"/>
              </w:rPr>
            </w:pPr>
            <w:r w:rsidRPr="00224F5C">
              <w:rPr>
                <w:lang w:val="en-US"/>
              </w:rPr>
              <w:t>Congruent,</w:t>
            </w:r>
          </w:p>
          <w:p w14:paraId="582E2121" w14:textId="77777777" w:rsidR="0019693E" w:rsidRPr="00224F5C" w:rsidRDefault="0019693E" w:rsidP="0036756C">
            <w:pPr>
              <w:spacing w:line="480" w:lineRule="auto"/>
              <w:rPr>
                <w:lang w:val="en-US"/>
              </w:rPr>
            </w:pPr>
            <w:r w:rsidRPr="00224F5C">
              <w:rPr>
                <w:lang w:val="en-US"/>
              </w:rPr>
              <w:t>No Noise</w:t>
            </w:r>
          </w:p>
        </w:tc>
        <w:tc>
          <w:tcPr>
            <w:tcW w:w="718" w:type="pct"/>
          </w:tcPr>
          <w:p w14:paraId="7CB9E1B3" w14:textId="77777777" w:rsidR="0019693E" w:rsidRPr="00224F5C" w:rsidRDefault="0019693E" w:rsidP="0036756C">
            <w:pPr>
              <w:spacing w:line="480" w:lineRule="auto"/>
              <w:rPr>
                <w:lang w:val="en-US"/>
              </w:rPr>
            </w:pPr>
            <w:r w:rsidRPr="00224F5C">
              <w:rPr>
                <w:lang w:val="en-US"/>
              </w:rPr>
              <w:t>0.305</w:t>
            </w:r>
          </w:p>
        </w:tc>
        <w:tc>
          <w:tcPr>
            <w:tcW w:w="718" w:type="pct"/>
          </w:tcPr>
          <w:p w14:paraId="021493C1" w14:textId="77777777" w:rsidR="0019693E" w:rsidRPr="00224F5C" w:rsidRDefault="0019693E" w:rsidP="0036756C">
            <w:pPr>
              <w:spacing w:line="480" w:lineRule="auto"/>
              <w:rPr>
                <w:lang w:val="en-US"/>
              </w:rPr>
            </w:pPr>
            <w:r w:rsidRPr="00224F5C">
              <w:rPr>
                <w:lang w:val="en-US"/>
              </w:rPr>
              <w:t>0.003**</w:t>
            </w:r>
          </w:p>
        </w:tc>
        <w:tc>
          <w:tcPr>
            <w:tcW w:w="603" w:type="pct"/>
          </w:tcPr>
          <w:p w14:paraId="6A75132D" w14:textId="77777777" w:rsidR="0019693E" w:rsidRPr="00224F5C" w:rsidRDefault="0019693E" w:rsidP="0036756C">
            <w:pPr>
              <w:spacing w:line="480" w:lineRule="auto"/>
              <w:rPr>
                <w:lang w:val="en-US"/>
              </w:rPr>
            </w:pPr>
            <w:r w:rsidRPr="00224F5C">
              <w:rPr>
                <w:lang w:val="en-US"/>
              </w:rPr>
              <w:t>0.127</w:t>
            </w:r>
          </w:p>
        </w:tc>
        <w:tc>
          <w:tcPr>
            <w:tcW w:w="603" w:type="pct"/>
          </w:tcPr>
          <w:p w14:paraId="286D8ACE" w14:textId="77777777" w:rsidR="0019693E" w:rsidRPr="00224F5C" w:rsidRDefault="0019693E" w:rsidP="0036756C">
            <w:pPr>
              <w:spacing w:line="480" w:lineRule="auto"/>
              <w:rPr>
                <w:lang w:val="en-US"/>
              </w:rPr>
            </w:pPr>
            <w:r w:rsidRPr="00224F5C">
              <w:rPr>
                <w:lang w:val="en-US"/>
              </w:rPr>
              <w:t>0.859</w:t>
            </w:r>
          </w:p>
        </w:tc>
        <w:tc>
          <w:tcPr>
            <w:tcW w:w="727" w:type="pct"/>
          </w:tcPr>
          <w:p w14:paraId="5ED4F5B3" w14:textId="19E36E42" w:rsidR="0019693E" w:rsidRPr="00224F5C" w:rsidRDefault="0019693E" w:rsidP="0036756C">
            <w:pPr>
              <w:spacing w:line="480" w:lineRule="auto"/>
              <w:rPr>
                <w:lang w:val="en-US"/>
              </w:rPr>
            </w:pPr>
            <w:r w:rsidRPr="00224F5C">
              <w:rPr>
                <w:lang w:val="en-US"/>
              </w:rPr>
              <w:t>0.25</w:t>
            </w:r>
          </w:p>
        </w:tc>
        <w:tc>
          <w:tcPr>
            <w:tcW w:w="727" w:type="pct"/>
          </w:tcPr>
          <w:p w14:paraId="2AE2BA3B" w14:textId="47141929" w:rsidR="0019693E" w:rsidRPr="00224F5C" w:rsidRDefault="0019693E" w:rsidP="0036756C">
            <w:pPr>
              <w:spacing w:line="480" w:lineRule="auto"/>
              <w:rPr>
                <w:lang w:val="en-US"/>
              </w:rPr>
            </w:pPr>
            <w:r w:rsidRPr="00224F5C">
              <w:rPr>
                <w:lang w:val="en-US"/>
              </w:rPr>
              <w:t>0.036*</w:t>
            </w:r>
          </w:p>
        </w:tc>
      </w:tr>
      <w:tr w:rsidR="0019693E" w:rsidRPr="00224F5C" w14:paraId="0D4013E0" w14:textId="17C362E7" w:rsidTr="00684425">
        <w:trPr>
          <w:trHeight w:val="971"/>
        </w:trPr>
        <w:tc>
          <w:tcPr>
            <w:tcW w:w="903" w:type="pct"/>
          </w:tcPr>
          <w:p w14:paraId="07986EEA" w14:textId="77777777" w:rsidR="0019693E" w:rsidRPr="00224F5C" w:rsidRDefault="0019693E" w:rsidP="0036756C">
            <w:pPr>
              <w:spacing w:line="480" w:lineRule="auto"/>
              <w:rPr>
                <w:lang w:val="en-US"/>
              </w:rPr>
            </w:pPr>
            <w:r w:rsidRPr="00224F5C">
              <w:rPr>
                <w:lang w:val="en-US"/>
              </w:rPr>
              <w:t>Incongruent,</w:t>
            </w:r>
          </w:p>
          <w:p w14:paraId="7DE3C366" w14:textId="77777777" w:rsidR="0019693E" w:rsidRPr="00224F5C" w:rsidRDefault="0019693E" w:rsidP="0036756C">
            <w:pPr>
              <w:spacing w:line="480" w:lineRule="auto"/>
              <w:rPr>
                <w:lang w:val="en-US"/>
              </w:rPr>
            </w:pPr>
            <w:r w:rsidRPr="00224F5C">
              <w:rPr>
                <w:lang w:val="en-US"/>
              </w:rPr>
              <w:t>White Noise</w:t>
            </w:r>
          </w:p>
        </w:tc>
        <w:tc>
          <w:tcPr>
            <w:tcW w:w="718" w:type="pct"/>
          </w:tcPr>
          <w:p w14:paraId="25CC0955" w14:textId="77777777" w:rsidR="0019693E" w:rsidRPr="00224F5C" w:rsidRDefault="0019693E" w:rsidP="0036756C">
            <w:pPr>
              <w:spacing w:line="480" w:lineRule="auto"/>
              <w:rPr>
                <w:lang w:val="en-US"/>
              </w:rPr>
            </w:pPr>
            <w:r w:rsidRPr="00224F5C">
              <w:rPr>
                <w:lang w:val="en-US"/>
              </w:rPr>
              <w:t>0.254</w:t>
            </w:r>
          </w:p>
        </w:tc>
        <w:tc>
          <w:tcPr>
            <w:tcW w:w="718" w:type="pct"/>
          </w:tcPr>
          <w:p w14:paraId="1F8EBD4D" w14:textId="77777777" w:rsidR="0019693E" w:rsidRPr="00224F5C" w:rsidRDefault="0019693E" w:rsidP="0036756C">
            <w:pPr>
              <w:spacing w:line="480" w:lineRule="auto"/>
              <w:rPr>
                <w:lang w:val="en-US"/>
              </w:rPr>
            </w:pPr>
            <w:r w:rsidRPr="00224F5C">
              <w:rPr>
                <w:lang w:val="en-US"/>
              </w:rPr>
              <w:t>0.032*</w:t>
            </w:r>
          </w:p>
        </w:tc>
        <w:tc>
          <w:tcPr>
            <w:tcW w:w="603" w:type="pct"/>
          </w:tcPr>
          <w:p w14:paraId="4200E806" w14:textId="77777777" w:rsidR="0019693E" w:rsidRPr="00224F5C" w:rsidRDefault="0019693E" w:rsidP="0036756C">
            <w:pPr>
              <w:spacing w:line="480" w:lineRule="auto"/>
              <w:rPr>
                <w:lang w:val="en-US"/>
              </w:rPr>
            </w:pPr>
            <w:r w:rsidRPr="00224F5C">
              <w:rPr>
                <w:lang w:val="en-US"/>
              </w:rPr>
              <w:t>0.118</w:t>
            </w:r>
          </w:p>
        </w:tc>
        <w:tc>
          <w:tcPr>
            <w:tcW w:w="603" w:type="pct"/>
          </w:tcPr>
          <w:p w14:paraId="37D1F8BC" w14:textId="77777777" w:rsidR="0019693E" w:rsidRPr="00224F5C" w:rsidRDefault="0019693E" w:rsidP="0036756C">
            <w:pPr>
              <w:spacing w:line="480" w:lineRule="auto"/>
              <w:rPr>
                <w:lang w:val="en-US"/>
              </w:rPr>
            </w:pPr>
            <w:r w:rsidRPr="00224F5C">
              <w:rPr>
                <w:lang w:val="en-US"/>
              </w:rPr>
              <w:t>0.915</w:t>
            </w:r>
          </w:p>
        </w:tc>
        <w:tc>
          <w:tcPr>
            <w:tcW w:w="727" w:type="pct"/>
          </w:tcPr>
          <w:p w14:paraId="3DB5F2F6" w14:textId="7180AC71" w:rsidR="0019693E" w:rsidRPr="00224F5C" w:rsidRDefault="0019693E" w:rsidP="0036756C">
            <w:pPr>
              <w:spacing w:line="480" w:lineRule="auto"/>
              <w:rPr>
                <w:lang w:val="en-US"/>
              </w:rPr>
            </w:pPr>
            <w:r w:rsidRPr="00224F5C">
              <w:rPr>
                <w:lang w:val="en-US"/>
              </w:rPr>
              <w:t>0.222</w:t>
            </w:r>
          </w:p>
        </w:tc>
        <w:tc>
          <w:tcPr>
            <w:tcW w:w="727" w:type="pct"/>
          </w:tcPr>
          <w:p w14:paraId="0836A64E" w14:textId="27D08EF3" w:rsidR="0019693E" w:rsidRPr="00224F5C" w:rsidRDefault="0019693E" w:rsidP="0036756C">
            <w:pPr>
              <w:spacing w:line="480" w:lineRule="auto"/>
              <w:rPr>
                <w:lang w:val="en-US"/>
              </w:rPr>
            </w:pPr>
            <w:r w:rsidRPr="00224F5C">
              <w:rPr>
                <w:lang w:val="en-US"/>
              </w:rPr>
              <w:t>0.104</w:t>
            </w:r>
          </w:p>
        </w:tc>
      </w:tr>
      <w:tr w:rsidR="0019693E" w:rsidRPr="00224F5C" w14:paraId="3A9BE8D0" w14:textId="4BA3730F" w:rsidTr="00684425">
        <w:trPr>
          <w:trHeight w:val="986"/>
        </w:trPr>
        <w:tc>
          <w:tcPr>
            <w:tcW w:w="903" w:type="pct"/>
          </w:tcPr>
          <w:p w14:paraId="6E47281A" w14:textId="77777777" w:rsidR="0019693E" w:rsidRPr="00224F5C" w:rsidRDefault="0019693E" w:rsidP="0036756C">
            <w:pPr>
              <w:spacing w:line="480" w:lineRule="auto"/>
              <w:rPr>
                <w:lang w:val="en-US"/>
              </w:rPr>
            </w:pPr>
            <w:r w:rsidRPr="00224F5C">
              <w:rPr>
                <w:lang w:val="en-US"/>
              </w:rPr>
              <w:t>Congruent,</w:t>
            </w:r>
          </w:p>
          <w:p w14:paraId="3ADA6256" w14:textId="77777777" w:rsidR="0019693E" w:rsidRPr="00224F5C" w:rsidRDefault="0019693E" w:rsidP="0036756C">
            <w:pPr>
              <w:spacing w:line="480" w:lineRule="auto"/>
              <w:rPr>
                <w:lang w:val="en-US"/>
              </w:rPr>
            </w:pPr>
            <w:r w:rsidRPr="00224F5C">
              <w:rPr>
                <w:lang w:val="en-US"/>
              </w:rPr>
              <w:t>White Noise</w:t>
            </w:r>
          </w:p>
        </w:tc>
        <w:tc>
          <w:tcPr>
            <w:tcW w:w="718" w:type="pct"/>
          </w:tcPr>
          <w:p w14:paraId="66FB3E81" w14:textId="77777777" w:rsidR="0019693E" w:rsidRPr="00224F5C" w:rsidRDefault="0019693E" w:rsidP="0036756C">
            <w:pPr>
              <w:spacing w:line="480" w:lineRule="auto"/>
              <w:rPr>
                <w:lang w:val="en-US"/>
              </w:rPr>
            </w:pPr>
            <w:r w:rsidRPr="00224F5C">
              <w:rPr>
                <w:lang w:val="en-US"/>
              </w:rPr>
              <w:t>0.226</w:t>
            </w:r>
          </w:p>
        </w:tc>
        <w:tc>
          <w:tcPr>
            <w:tcW w:w="718" w:type="pct"/>
          </w:tcPr>
          <w:p w14:paraId="4F99BCB8" w14:textId="77777777" w:rsidR="0019693E" w:rsidRPr="00224F5C" w:rsidRDefault="0019693E" w:rsidP="0036756C">
            <w:pPr>
              <w:spacing w:line="480" w:lineRule="auto"/>
              <w:rPr>
                <w:lang w:val="en-US"/>
              </w:rPr>
            </w:pPr>
            <w:r w:rsidRPr="00224F5C">
              <w:rPr>
                <w:lang w:val="en-US"/>
              </w:rPr>
              <w:t>0.092</w:t>
            </w:r>
          </w:p>
        </w:tc>
        <w:tc>
          <w:tcPr>
            <w:tcW w:w="603" w:type="pct"/>
          </w:tcPr>
          <w:p w14:paraId="57E9C139" w14:textId="77777777" w:rsidR="0019693E" w:rsidRPr="00224F5C" w:rsidRDefault="0019693E" w:rsidP="0036756C">
            <w:pPr>
              <w:spacing w:line="480" w:lineRule="auto"/>
              <w:rPr>
                <w:lang w:val="en-US"/>
              </w:rPr>
            </w:pPr>
            <w:r w:rsidRPr="00224F5C">
              <w:rPr>
                <w:lang w:val="en-US"/>
              </w:rPr>
              <w:t>0.218</w:t>
            </w:r>
          </w:p>
        </w:tc>
        <w:tc>
          <w:tcPr>
            <w:tcW w:w="603" w:type="pct"/>
          </w:tcPr>
          <w:p w14:paraId="3DA69481" w14:textId="77777777" w:rsidR="0019693E" w:rsidRPr="00224F5C" w:rsidRDefault="0019693E" w:rsidP="0036756C">
            <w:pPr>
              <w:spacing w:line="480" w:lineRule="auto"/>
              <w:rPr>
                <w:lang w:val="en-US"/>
              </w:rPr>
            </w:pPr>
            <w:r w:rsidRPr="00224F5C">
              <w:rPr>
                <w:lang w:val="en-US"/>
              </w:rPr>
              <w:t>0.12</w:t>
            </w:r>
          </w:p>
        </w:tc>
        <w:tc>
          <w:tcPr>
            <w:tcW w:w="727" w:type="pct"/>
          </w:tcPr>
          <w:p w14:paraId="5881E4B5" w14:textId="25B37AF4" w:rsidR="0019693E" w:rsidRPr="00224F5C" w:rsidRDefault="0019693E" w:rsidP="0036756C">
            <w:pPr>
              <w:spacing w:line="480" w:lineRule="auto"/>
              <w:rPr>
                <w:lang w:val="en-US"/>
              </w:rPr>
            </w:pPr>
            <w:r w:rsidRPr="00224F5C">
              <w:rPr>
                <w:lang w:val="en-US"/>
              </w:rPr>
              <w:t>0.204</w:t>
            </w:r>
          </w:p>
        </w:tc>
        <w:tc>
          <w:tcPr>
            <w:tcW w:w="727" w:type="pct"/>
          </w:tcPr>
          <w:p w14:paraId="0A2FE0EE" w14:textId="3B5942F0" w:rsidR="0019693E" w:rsidRPr="00224F5C" w:rsidRDefault="0019693E" w:rsidP="0036756C">
            <w:pPr>
              <w:spacing w:line="480" w:lineRule="auto"/>
              <w:rPr>
                <w:lang w:val="en-US"/>
              </w:rPr>
            </w:pPr>
            <w:r w:rsidRPr="00224F5C">
              <w:rPr>
                <w:lang w:val="en-US"/>
              </w:rPr>
              <w:t>0.183</w:t>
            </w:r>
          </w:p>
        </w:tc>
      </w:tr>
    </w:tbl>
    <w:p w14:paraId="0A3F4623" w14:textId="3EB82403" w:rsidR="00147228" w:rsidRPr="00224F5C" w:rsidRDefault="00147228"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394A522B" w14:textId="2FDD6802" w:rsidR="00D05DEA" w:rsidRPr="00224F5C" w:rsidRDefault="00D05DEA" w:rsidP="0036756C">
      <w:pPr>
        <w:spacing w:line="480" w:lineRule="auto"/>
        <w:rPr>
          <w:lang w:val="en-US"/>
        </w:rPr>
      </w:pPr>
      <w:r w:rsidRPr="00224F5C">
        <w:rPr>
          <w:lang w:val="en-US"/>
        </w:rPr>
        <w:br w:type="page"/>
      </w:r>
    </w:p>
    <w:p w14:paraId="12CB584F" w14:textId="3ABA0ACB"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bidi="de-DE"/>
        </w:rPr>
        <w:lastRenderedPageBreak/>
        <w:t>Supplementary Table 2</w:t>
      </w:r>
    </w:p>
    <w:p w14:paraId="1E077750" w14:textId="4FE3CA4E" w:rsidR="00C33FCF" w:rsidRPr="00224F5C" w:rsidRDefault="00C33FCF" w:rsidP="00414AF9">
      <w:pPr>
        <w:pStyle w:val="KeinLeerraum"/>
        <w:rPr>
          <w:rFonts w:ascii="Times New Roman" w:hAnsi="Times New Roman" w:cs="Times New Roman"/>
          <w:lang w:val="en-US"/>
        </w:rPr>
      </w:pPr>
      <w:r w:rsidRPr="00224F5C">
        <w:rPr>
          <w:rFonts w:ascii="Times New Roman" w:hAnsi="Times New Roman" w:cs="Times New Roman"/>
          <w:lang w:val="en-US"/>
        </w:rPr>
        <w:t>Lilliefors test results for experiment 2</w:t>
      </w:r>
    </w:p>
    <w:tbl>
      <w:tblPr>
        <w:tblStyle w:val="APA-Bericht"/>
        <w:tblW w:w="4000" w:type="pct"/>
        <w:tblLook w:val="04A0" w:firstRow="1" w:lastRow="0" w:firstColumn="1" w:lastColumn="0" w:noHBand="0" w:noVBand="1"/>
        <w:tblDescription w:val="Inhaltstabelle"/>
      </w:tblPr>
      <w:tblGrid>
        <w:gridCol w:w="1810"/>
        <w:gridCol w:w="1805"/>
        <w:gridCol w:w="1805"/>
        <w:gridCol w:w="1801"/>
      </w:tblGrid>
      <w:tr w:rsidR="00C33FCF" w:rsidRPr="00224F5C" w14:paraId="18444B3E" w14:textId="77777777" w:rsidTr="00C33FCF">
        <w:trPr>
          <w:cnfStyle w:val="100000000000" w:firstRow="1" w:lastRow="0" w:firstColumn="0" w:lastColumn="0" w:oddVBand="0" w:evenVBand="0" w:oddHBand="0" w:evenHBand="0" w:firstRowFirstColumn="0" w:firstRowLastColumn="0" w:lastRowFirstColumn="0" w:lastRowLastColumn="0"/>
          <w:tblHeader/>
        </w:trPr>
        <w:tc>
          <w:tcPr>
            <w:tcW w:w="1253" w:type="pct"/>
          </w:tcPr>
          <w:p w14:paraId="1F78FCC6" w14:textId="33A89EEA" w:rsidR="00C33FCF" w:rsidRPr="00224F5C" w:rsidRDefault="00C33FCF" w:rsidP="0036756C">
            <w:pPr>
              <w:spacing w:line="480" w:lineRule="auto"/>
              <w:rPr>
                <w:lang w:val="en-US"/>
              </w:rPr>
            </w:pPr>
            <w:r w:rsidRPr="00224F5C">
              <w:rPr>
                <w:lang w:val="en-US"/>
              </w:rPr>
              <w:t>Block</w:t>
            </w:r>
          </w:p>
        </w:tc>
        <w:tc>
          <w:tcPr>
            <w:tcW w:w="1250" w:type="pct"/>
          </w:tcPr>
          <w:p w14:paraId="52E38114" w14:textId="4CA587AC" w:rsidR="00C33FCF" w:rsidRPr="00224F5C" w:rsidRDefault="00C33FCF" w:rsidP="0036756C">
            <w:pPr>
              <w:spacing w:line="480" w:lineRule="auto"/>
              <w:rPr>
                <w:lang w:val="en-US"/>
              </w:rPr>
            </w:pPr>
            <w:r w:rsidRPr="00224F5C">
              <w:rPr>
                <w:lang w:val="en-US"/>
              </w:rPr>
              <w:t>Response</w:t>
            </w:r>
          </w:p>
        </w:tc>
        <w:tc>
          <w:tcPr>
            <w:tcW w:w="1250" w:type="pct"/>
          </w:tcPr>
          <w:p w14:paraId="6CAADC30" w14:textId="77777777" w:rsidR="00C33FCF" w:rsidRPr="00224F5C" w:rsidRDefault="00C33FCF" w:rsidP="0036756C">
            <w:pPr>
              <w:spacing w:line="480" w:lineRule="auto"/>
              <w:rPr>
                <w:lang w:val="en-US"/>
              </w:rPr>
            </w:pPr>
            <w:r w:rsidRPr="00224F5C">
              <w:rPr>
                <w:lang w:val="en-US"/>
              </w:rPr>
              <w:t>D</w:t>
            </w:r>
          </w:p>
        </w:tc>
        <w:tc>
          <w:tcPr>
            <w:tcW w:w="1248" w:type="pct"/>
          </w:tcPr>
          <w:p w14:paraId="0B42AF1B" w14:textId="77777777" w:rsidR="00C33FCF" w:rsidRPr="00224F5C" w:rsidRDefault="00C33FCF" w:rsidP="0036756C">
            <w:pPr>
              <w:spacing w:line="480" w:lineRule="auto"/>
              <w:rPr>
                <w:i/>
                <w:iCs/>
                <w:lang w:val="en-US"/>
              </w:rPr>
            </w:pPr>
            <w:r w:rsidRPr="00224F5C">
              <w:rPr>
                <w:i/>
                <w:iCs/>
                <w:lang w:val="en-US"/>
              </w:rPr>
              <w:t>p</w:t>
            </w:r>
          </w:p>
        </w:tc>
      </w:tr>
      <w:tr w:rsidR="00C33FCF" w:rsidRPr="00224F5C" w14:paraId="32ADF5A0" w14:textId="77777777" w:rsidTr="00C33FCF">
        <w:tc>
          <w:tcPr>
            <w:tcW w:w="1253" w:type="pct"/>
          </w:tcPr>
          <w:p w14:paraId="27D52B78" w14:textId="4E1257AC" w:rsidR="00C33FCF" w:rsidRPr="00224F5C" w:rsidRDefault="00C33FCF" w:rsidP="0036756C">
            <w:pPr>
              <w:spacing w:line="480" w:lineRule="auto"/>
              <w:rPr>
                <w:lang w:val="en-US"/>
              </w:rPr>
            </w:pPr>
            <w:r w:rsidRPr="00224F5C">
              <w:rPr>
                <w:lang w:val="en-US"/>
              </w:rPr>
              <w:t>Baseline</w:t>
            </w:r>
          </w:p>
        </w:tc>
        <w:tc>
          <w:tcPr>
            <w:tcW w:w="1250" w:type="pct"/>
          </w:tcPr>
          <w:p w14:paraId="37F16BF7" w14:textId="66ACA592" w:rsidR="00C33FCF" w:rsidRPr="00224F5C" w:rsidRDefault="00C33FCF" w:rsidP="0036756C">
            <w:pPr>
              <w:spacing w:line="480" w:lineRule="auto"/>
              <w:rPr>
                <w:lang w:val="en-US"/>
              </w:rPr>
            </w:pPr>
            <w:r w:rsidRPr="00224F5C">
              <w:rPr>
                <w:lang w:val="en-US"/>
              </w:rPr>
              <w:t>0</w:t>
            </w:r>
          </w:p>
        </w:tc>
        <w:tc>
          <w:tcPr>
            <w:tcW w:w="1250" w:type="pct"/>
          </w:tcPr>
          <w:p w14:paraId="621B2D61" w14:textId="7A62B069" w:rsidR="00C33FCF" w:rsidRPr="00224F5C" w:rsidRDefault="00D05DEA" w:rsidP="0036756C">
            <w:pPr>
              <w:spacing w:line="480" w:lineRule="auto"/>
              <w:rPr>
                <w:lang w:val="en-US"/>
              </w:rPr>
            </w:pPr>
            <w:r w:rsidRPr="00224F5C">
              <w:rPr>
                <w:lang w:val="en-US"/>
              </w:rPr>
              <w:t>0.538</w:t>
            </w:r>
          </w:p>
        </w:tc>
        <w:tc>
          <w:tcPr>
            <w:tcW w:w="1248" w:type="pct"/>
          </w:tcPr>
          <w:p w14:paraId="47A8D2DB" w14:textId="2806D834"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E6B36C0" w14:textId="77777777" w:rsidTr="00C33FCF">
        <w:tc>
          <w:tcPr>
            <w:tcW w:w="1253" w:type="pct"/>
          </w:tcPr>
          <w:p w14:paraId="6E83C5A1" w14:textId="36C7D31E" w:rsidR="00C33FCF" w:rsidRPr="00224F5C" w:rsidRDefault="00C33FCF" w:rsidP="0036756C">
            <w:pPr>
              <w:spacing w:line="480" w:lineRule="auto"/>
              <w:rPr>
                <w:lang w:val="en-US"/>
              </w:rPr>
            </w:pPr>
          </w:p>
        </w:tc>
        <w:tc>
          <w:tcPr>
            <w:tcW w:w="1250" w:type="pct"/>
          </w:tcPr>
          <w:p w14:paraId="5041A733" w14:textId="4D0025D3" w:rsidR="00C33FCF" w:rsidRPr="00224F5C" w:rsidRDefault="00C33FCF" w:rsidP="0036756C">
            <w:pPr>
              <w:spacing w:line="480" w:lineRule="auto"/>
              <w:rPr>
                <w:lang w:val="en-US"/>
              </w:rPr>
            </w:pPr>
            <w:r w:rsidRPr="00224F5C">
              <w:rPr>
                <w:lang w:val="en-US"/>
              </w:rPr>
              <w:t>1</w:t>
            </w:r>
          </w:p>
        </w:tc>
        <w:tc>
          <w:tcPr>
            <w:tcW w:w="1250" w:type="pct"/>
          </w:tcPr>
          <w:p w14:paraId="1328B507" w14:textId="114E1021" w:rsidR="00C33FCF" w:rsidRPr="00224F5C" w:rsidRDefault="00D05DEA" w:rsidP="0036756C">
            <w:pPr>
              <w:spacing w:line="480" w:lineRule="auto"/>
              <w:rPr>
                <w:lang w:val="en-US"/>
              </w:rPr>
            </w:pPr>
            <w:r w:rsidRPr="00224F5C">
              <w:rPr>
                <w:lang w:val="en-US"/>
              </w:rPr>
              <w:t>0.164</w:t>
            </w:r>
          </w:p>
        </w:tc>
        <w:tc>
          <w:tcPr>
            <w:tcW w:w="1248" w:type="pct"/>
          </w:tcPr>
          <w:p w14:paraId="1BB58991" w14:textId="6E67B3D3" w:rsidR="00C33FCF" w:rsidRPr="00224F5C" w:rsidRDefault="00D05DEA" w:rsidP="0036756C">
            <w:pPr>
              <w:spacing w:line="480" w:lineRule="auto"/>
              <w:rPr>
                <w:lang w:val="en-US"/>
              </w:rPr>
            </w:pPr>
            <w:r w:rsidRPr="00224F5C">
              <w:rPr>
                <w:lang w:val="en-US"/>
              </w:rPr>
              <w:t>0.172</w:t>
            </w:r>
          </w:p>
        </w:tc>
      </w:tr>
      <w:tr w:rsidR="00C33FCF" w:rsidRPr="00224F5C" w14:paraId="52FA94BB" w14:textId="77777777" w:rsidTr="00C33FCF">
        <w:tc>
          <w:tcPr>
            <w:tcW w:w="1253" w:type="pct"/>
          </w:tcPr>
          <w:p w14:paraId="77105C3E" w14:textId="2AFAE67D" w:rsidR="00C33FCF" w:rsidRPr="00224F5C" w:rsidRDefault="00C33FCF" w:rsidP="0036756C">
            <w:pPr>
              <w:spacing w:line="480" w:lineRule="auto"/>
              <w:rPr>
                <w:lang w:val="en-US"/>
              </w:rPr>
            </w:pPr>
          </w:p>
        </w:tc>
        <w:tc>
          <w:tcPr>
            <w:tcW w:w="1250" w:type="pct"/>
          </w:tcPr>
          <w:p w14:paraId="49AFBD18" w14:textId="3E99A30D" w:rsidR="00C33FCF" w:rsidRPr="00224F5C" w:rsidRDefault="00C33FCF" w:rsidP="0036756C">
            <w:pPr>
              <w:spacing w:line="480" w:lineRule="auto"/>
              <w:rPr>
                <w:lang w:val="en-US"/>
              </w:rPr>
            </w:pPr>
            <w:r w:rsidRPr="00224F5C">
              <w:rPr>
                <w:lang w:val="en-US"/>
              </w:rPr>
              <w:t>2</w:t>
            </w:r>
          </w:p>
        </w:tc>
        <w:tc>
          <w:tcPr>
            <w:tcW w:w="1250" w:type="pct"/>
          </w:tcPr>
          <w:p w14:paraId="7ED97F9E" w14:textId="094A77CF" w:rsidR="00C33FCF" w:rsidRPr="00224F5C" w:rsidRDefault="000E618F" w:rsidP="0036756C">
            <w:pPr>
              <w:spacing w:line="480" w:lineRule="auto"/>
              <w:rPr>
                <w:lang w:val="en-US"/>
              </w:rPr>
            </w:pPr>
            <w:r w:rsidRPr="00224F5C">
              <w:rPr>
                <w:lang w:val="en-US"/>
              </w:rPr>
              <w:t>0.167</w:t>
            </w:r>
          </w:p>
        </w:tc>
        <w:tc>
          <w:tcPr>
            <w:tcW w:w="1248" w:type="pct"/>
          </w:tcPr>
          <w:p w14:paraId="7901BE9D" w14:textId="5CE8C736" w:rsidR="00C33FCF" w:rsidRPr="00224F5C" w:rsidRDefault="000E618F" w:rsidP="0036756C">
            <w:pPr>
              <w:spacing w:line="480" w:lineRule="auto"/>
              <w:rPr>
                <w:lang w:val="en-US"/>
              </w:rPr>
            </w:pPr>
            <w:r w:rsidRPr="00224F5C">
              <w:rPr>
                <w:lang w:val="en-US"/>
              </w:rPr>
              <w:t>0.151</w:t>
            </w:r>
          </w:p>
        </w:tc>
      </w:tr>
      <w:tr w:rsidR="00C33FCF" w:rsidRPr="00224F5C" w14:paraId="3809919D" w14:textId="77777777" w:rsidTr="00C33FCF">
        <w:tc>
          <w:tcPr>
            <w:tcW w:w="1253" w:type="pct"/>
          </w:tcPr>
          <w:p w14:paraId="1BDAB7B5" w14:textId="2810A838" w:rsidR="00C33FCF" w:rsidRPr="00224F5C" w:rsidRDefault="00C33FCF" w:rsidP="0036756C">
            <w:pPr>
              <w:spacing w:line="480" w:lineRule="auto"/>
              <w:rPr>
                <w:lang w:val="en-US"/>
              </w:rPr>
            </w:pPr>
            <w:r w:rsidRPr="00224F5C">
              <w:rPr>
                <w:lang w:val="en-US"/>
              </w:rPr>
              <w:t>Noise 1</w:t>
            </w:r>
          </w:p>
        </w:tc>
        <w:tc>
          <w:tcPr>
            <w:tcW w:w="1250" w:type="pct"/>
          </w:tcPr>
          <w:p w14:paraId="30C6641C" w14:textId="2D6F808C" w:rsidR="00C33FCF" w:rsidRPr="00224F5C" w:rsidRDefault="00C33FCF" w:rsidP="0036756C">
            <w:pPr>
              <w:spacing w:line="480" w:lineRule="auto"/>
              <w:rPr>
                <w:lang w:val="en-US"/>
              </w:rPr>
            </w:pPr>
            <w:r w:rsidRPr="00224F5C">
              <w:rPr>
                <w:lang w:val="en-US"/>
              </w:rPr>
              <w:t>0</w:t>
            </w:r>
          </w:p>
        </w:tc>
        <w:tc>
          <w:tcPr>
            <w:tcW w:w="1250" w:type="pct"/>
          </w:tcPr>
          <w:p w14:paraId="569F5045" w14:textId="6E1882C2" w:rsidR="00C33FCF" w:rsidRPr="00224F5C" w:rsidRDefault="00D05DEA" w:rsidP="0036756C">
            <w:pPr>
              <w:spacing w:line="480" w:lineRule="auto"/>
              <w:rPr>
                <w:lang w:val="en-US"/>
              </w:rPr>
            </w:pPr>
            <w:r w:rsidRPr="00224F5C">
              <w:rPr>
                <w:lang w:val="en-US"/>
              </w:rPr>
              <w:t>0.451</w:t>
            </w:r>
          </w:p>
        </w:tc>
        <w:tc>
          <w:tcPr>
            <w:tcW w:w="1248" w:type="pct"/>
          </w:tcPr>
          <w:p w14:paraId="38D755F6" w14:textId="20D8B1A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89E5178" w14:textId="77777777" w:rsidTr="00C33FCF">
        <w:tc>
          <w:tcPr>
            <w:tcW w:w="1253" w:type="pct"/>
          </w:tcPr>
          <w:p w14:paraId="4157B274" w14:textId="766912E9" w:rsidR="00C33FCF" w:rsidRPr="00224F5C" w:rsidRDefault="00C33FCF" w:rsidP="0036756C">
            <w:pPr>
              <w:spacing w:line="480" w:lineRule="auto"/>
              <w:rPr>
                <w:lang w:val="en-US"/>
              </w:rPr>
            </w:pPr>
          </w:p>
        </w:tc>
        <w:tc>
          <w:tcPr>
            <w:tcW w:w="1250" w:type="pct"/>
          </w:tcPr>
          <w:p w14:paraId="5C65DA24" w14:textId="1D850CA3" w:rsidR="00C33FCF" w:rsidRPr="00224F5C" w:rsidRDefault="00C33FCF" w:rsidP="0036756C">
            <w:pPr>
              <w:spacing w:line="480" w:lineRule="auto"/>
              <w:rPr>
                <w:lang w:val="en-US"/>
              </w:rPr>
            </w:pPr>
            <w:r w:rsidRPr="00224F5C">
              <w:rPr>
                <w:lang w:val="en-US"/>
              </w:rPr>
              <w:t>1</w:t>
            </w:r>
          </w:p>
        </w:tc>
        <w:tc>
          <w:tcPr>
            <w:tcW w:w="1250" w:type="pct"/>
          </w:tcPr>
          <w:p w14:paraId="4A6E744A" w14:textId="09031391" w:rsidR="00C33FCF" w:rsidRPr="00224F5C" w:rsidRDefault="00D05DEA" w:rsidP="0036756C">
            <w:pPr>
              <w:spacing w:line="480" w:lineRule="auto"/>
              <w:rPr>
                <w:lang w:val="en-US"/>
              </w:rPr>
            </w:pPr>
            <w:r w:rsidRPr="00224F5C">
              <w:rPr>
                <w:lang w:val="en-US"/>
              </w:rPr>
              <w:t>0.206</w:t>
            </w:r>
          </w:p>
        </w:tc>
        <w:tc>
          <w:tcPr>
            <w:tcW w:w="1248" w:type="pct"/>
          </w:tcPr>
          <w:p w14:paraId="0A70133A" w14:textId="3423E99F" w:rsidR="00C33FCF" w:rsidRPr="00224F5C" w:rsidRDefault="00D05DEA" w:rsidP="0036756C">
            <w:pPr>
              <w:spacing w:line="480" w:lineRule="auto"/>
              <w:rPr>
                <w:lang w:val="en-US"/>
              </w:rPr>
            </w:pPr>
            <w:r w:rsidRPr="00224F5C">
              <w:rPr>
                <w:lang w:val="en-US"/>
              </w:rPr>
              <w:t>0.025</w:t>
            </w:r>
            <w:r w:rsidR="000E618F" w:rsidRPr="00224F5C">
              <w:rPr>
                <w:lang w:val="en-US"/>
              </w:rPr>
              <w:t>*</w:t>
            </w:r>
          </w:p>
        </w:tc>
      </w:tr>
      <w:tr w:rsidR="00C33FCF" w:rsidRPr="00224F5C" w14:paraId="0A2F2F89" w14:textId="77777777" w:rsidTr="00C33FCF">
        <w:tc>
          <w:tcPr>
            <w:tcW w:w="1253" w:type="pct"/>
          </w:tcPr>
          <w:p w14:paraId="562652F1" w14:textId="38077C1E" w:rsidR="00C33FCF" w:rsidRPr="00224F5C" w:rsidRDefault="00C33FCF" w:rsidP="0036756C">
            <w:pPr>
              <w:spacing w:line="480" w:lineRule="auto"/>
              <w:rPr>
                <w:lang w:val="en-US"/>
              </w:rPr>
            </w:pPr>
          </w:p>
        </w:tc>
        <w:tc>
          <w:tcPr>
            <w:tcW w:w="1250" w:type="pct"/>
          </w:tcPr>
          <w:p w14:paraId="1748C630" w14:textId="3E2F471C" w:rsidR="00C33FCF" w:rsidRPr="00224F5C" w:rsidRDefault="00C33FCF" w:rsidP="0036756C">
            <w:pPr>
              <w:spacing w:line="480" w:lineRule="auto"/>
              <w:rPr>
                <w:lang w:val="en-US"/>
              </w:rPr>
            </w:pPr>
            <w:r w:rsidRPr="00224F5C">
              <w:rPr>
                <w:lang w:val="en-US"/>
              </w:rPr>
              <w:t>2</w:t>
            </w:r>
          </w:p>
        </w:tc>
        <w:tc>
          <w:tcPr>
            <w:tcW w:w="1250" w:type="pct"/>
          </w:tcPr>
          <w:p w14:paraId="5DE7E2B9" w14:textId="42BE3145" w:rsidR="00C33FCF" w:rsidRPr="00224F5C" w:rsidRDefault="000E618F" w:rsidP="0036756C">
            <w:pPr>
              <w:spacing w:line="480" w:lineRule="auto"/>
              <w:rPr>
                <w:lang w:val="en-US"/>
              </w:rPr>
            </w:pPr>
            <w:r w:rsidRPr="00224F5C">
              <w:rPr>
                <w:lang w:val="en-US"/>
              </w:rPr>
              <w:t>0.183</w:t>
            </w:r>
          </w:p>
        </w:tc>
        <w:tc>
          <w:tcPr>
            <w:tcW w:w="1248" w:type="pct"/>
          </w:tcPr>
          <w:p w14:paraId="23F1B165" w14:textId="6CC7EC8E" w:rsidR="00C33FCF" w:rsidRPr="00224F5C" w:rsidRDefault="000E618F" w:rsidP="0036756C">
            <w:pPr>
              <w:spacing w:line="480" w:lineRule="auto"/>
              <w:rPr>
                <w:lang w:val="en-US"/>
              </w:rPr>
            </w:pPr>
            <w:r w:rsidRPr="00224F5C">
              <w:rPr>
                <w:lang w:val="en-US"/>
              </w:rPr>
              <w:t>0.076</w:t>
            </w:r>
          </w:p>
        </w:tc>
      </w:tr>
      <w:tr w:rsidR="00C33FCF" w:rsidRPr="00224F5C" w14:paraId="0681949F" w14:textId="77777777" w:rsidTr="00C33FCF">
        <w:tc>
          <w:tcPr>
            <w:tcW w:w="1253" w:type="pct"/>
          </w:tcPr>
          <w:p w14:paraId="294FD7D3" w14:textId="0C430811" w:rsidR="00C33FCF" w:rsidRPr="00224F5C" w:rsidRDefault="00C33FCF" w:rsidP="0036756C">
            <w:pPr>
              <w:spacing w:line="480" w:lineRule="auto"/>
              <w:rPr>
                <w:lang w:val="en-US"/>
              </w:rPr>
            </w:pPr>
            <w:r w:rsidRPr="00224F5C">
              <w:rPr>
                <w:lang w:val="en-US"/>
              </w:rPr>
              <w:t>Noise 2</w:t>
            </w:r>
          </w:p>
        </w:tc>
        <w:tc>
          <w:tcPr>
            <w:tcW w:w="1250" w:type="pct"/>
          </w:tcPr>
          <w:p w14:paraId="7717906B" w14:textId="02992508" w:rsidR="00C33FCF" w:rsidRPr="00224F5C" w:rsidRDefault="00C33FCF" w:rsidP="0036756C">
            <w:pPr>
              <w:spacing w:line="480" w:lineRule="auto"/>
              <w:rPr>
                <w:lang w:val="en-US"/>
              </w:rPr>
            </w:pPr>
            <w:r w:rsidRPr="00224F5C">
              <w:rPr>
                <w:lang w:val="en-US"/>
              </w:rPr>
              <w:t>0</w:t>
            </w:r>
          </w:p>
        </w:tc>
        <w:tc>
          <w:tcPr>
            <w:tcW w:w="1250" w:type="pct"/>
          </w:tcPr>
          <w:p w14:paraId="5E0C3FBF" w14:textId="6406D18C" w:rsidR="00C33FCF" w:rsidRPr="00224F5C" w:rsidRDefault="00D05DEA" w:rsidP="0036756C">
            <w:pPr>
              <w:spacing w:line="480" w:lineRule="auto"/>
              <w:rPr>
                <w:lang w:val="en-US"/>
              </w:rPr>
            </w:pPr>
            <w:r w:rsidRPr="00224F5C">
              <w:rPr>
                <w:lang w:val="en-US"/>
              </w:rPr>
              <w:t>0.538</w:t>
            </w:r>
          </w:p>
        </w:tc>
        <w:tc>
          <w:tcPr>
            <w:tcW w:w="1248" w:type="pct"/>
          </w:tcPr>
          <w:p w14:paraId="16F66B5D" w14:textId="34A08101"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23FABDE4" w14:textId="77777777" w:rsidTr="00C33FCF">
        <w:tc>
          <w:tcPr>
            <w:tcW w:w="1253" w:type="pct"/>
          </w:tcPr>
          <w:p w14:paraId="713C2551" w14:textId="77777777" w:rsidR="00C33FCF" w:rsidRPr="00224F5C" w:rsidRDefault="00C33FCF" w:rsidP="0036756C">
            <w:pPr>
              <w:spacing w:line="480" w:lineRule="auto"/>
              <w:rPr>
                <w:lang w:val="en-US"/>
              </w:rPr>
            </w:pPr>
          </w:p>
        </w:tc>
        <w:tc>
          <w:tcPr>
            <w:tcW w:w="1250" w:type="pct"/>
          </w:tcPr>
          <w:p w14:paraId="2B708066" w14:textId="655397B6" w:rsidR="00C33FCF" w:rsidRPr="00224F5C" w:rsidRDefault="00C33FCF" w:rsidP="0036756C">
            <w:pPr>
              <w:spacing w:line="480" w:lineRule="auto"/>
              <w:rPr>
                <w:lang w:val="en-US"/>
              </w:rPr>
            </w:pPr>
            <w:r w:rsidRPr="00224F5C">
              <w:rPr>
                <w:lang w:val="en-US"/>
              </w:rPr>
              <w:t>1</w:t>
            </w:r>
          </w:p>
        </w:tc>
        <w:tc>
          <w:tcPr>
            <w:tcW w:w="1250" w:type="pct"/>
          </w:tcPr>
          <w:p w14:paraId="15FA9928" w14:textId="2FEC3351" w:rsidR="00C33FCF" w:rsidRPr="00224F5C" w:rsidRDefault="00D05DEA" w:rsidP="0036756C">
            <w:pPr>
              <w:spacing w:line="480" w:lineRule="auto"/>
              <w:rPr>
                <w:lang w:val="en-US"/>
              </w:rPr>
            </w:pPr>
            <w:r w:rsidRPr="00224F5C">
              <w:rPr>
                <w:lang w:val="en-US"/>
              </w:rPr>
              <w:t>0.19</w:t>
            </w:r>
          </w:p>
        </w:tc>
        <w:tc>
          <w:tcPr>
            <w:tcW w:w="1248" w:type="pct"/>
          </w:tcPr>
          <w:p w14:paraId="49D24DAD" w14:textId="28DC319A" w:rsidR="00C33FCF" w:rsidRPr="00224F5C" w:rsidRDefault="00D05DEA" w:rsidP="0036756C">
            <w:pPr>
              <w:spacing w:line="480" w:lineRule="auto"/>
              <w:rPr>
                <w:lang w:val="en-US"/>
              </w:rPr>
            </w:pPr>
            <w:r w:rsidRPr="00224F5C">
              <w:rPr>
                <w:lang w:val="en-US"/>
              </w:rPr>
              <w:t>0.058</w:t>
            </w:r>
          </w:p>
        </w:tc>
      </w:tr>
      <w:tr w:rsidR="00C33FCF" w:rsidRPr="00224F5C" w14:paraId="7E34EB25" w14:textId="77777777" w:rsidTr="00C33FCF">
        <w:tc>
          <w:tcPr>
            <w:tcW w:w="1253" w:type="pct"/>
          </w:tcPr>
          <w:p w14:paraId="378CBCBA" w14:textId="77777777" w:rsidR="00C33FCF" w:rsidRPr="00224F5C" w:rsidRDefault="00C33FCF" w:rsidP="0036756C">
            <w:pPr>
              <w:spacing w:line="480" w:lineRule="auto"/>
              <w:rPr>
                <w:lang w:val="en-US"/>
              </w:rPr>
            </w:pPr>
          </w:p>
        </w:tc>
        <w:tc>
          <w:tcPr>
            <w:tcW w:w="1250" w:type="pct"/>
          </w:tcPr>
          <w:p w14:paraId="2D3100B1" w14:textId="4F2DE759" w:rsidR="00C33FCF" w:rsidRPr="00224F5C" w:rsidRDefault="00C33FCF" w:rsidP="0036756C">
            <w:pPr>
              <w:spacing w:line="480" w:lineRule="auto"/>
              <w:rPr>
                <w:lang w:val="en-US"/>
              </w:rPr>
            </w:pPr>
            <w:r w:rsidRPr="00224F5C">
              <w:rPr>
                <w:lang w:val="en-US"/>
              </w:rPr>
              <w:t>2</w:t>
            </w:r>
          </w:p>
        </w:tc>
        <w:tc>
          <w:tcPr>
            <w:tcW w:w="1250" w:type="pct"/>
          </w:tcPr>
          <w:p w14:paraId="4BF4526D" w14:textId="11AEC1D4" w:rsidR="00C33FCF" w:rsidRPr="00224F5C" w:rsidRDefault="000E618F" w:rsidP="0036756C">
            <w:pPr>
              <w:spacing w:line="480" w:lineRule="auto"/>
              <w:rPr>
                <w:lang w:val="en-US"/>
              </w:rPr>
            </w:pPr>
            <w:r w:rsidRPr="00224F5C">
              <w:rPr>
                <w:lang w:val="en-US"/>
              </w:rPr>
              <w:t>0.182</w:t>
            </w:r>
          </w:p>
        </w:tc>
        <w:tc>
          <w:tcPr>
            <w:tcW w:w="1248" w:type="pct"/>
          </w:tcPr>
          <w:p w14:paraId="770B0E6A" w14:textId="2175DDD7" w:rsidR="00C33FCF" w:rsidRPr="00224F5C" w:rsidRDefault="000E618F" w:rsidP="0036756C">
            <w:pPr>
              <w:spacing w:line="480" w:lineRule="auto"/>
              <w:rPr>
                <w:lang w:val="en-US"/>
              </w:rPr>
            </w:pPr>
            <w:r w:rsidRPr="00224F5C">
              <w:rPr>
                <w:lang w:val="en-US"/>
              </w:rPr>
              <w:t>0.08</w:t>
            </w:r>
          </w:p>
        </w:tc>
      </w:tr>
      <w:tr w:rsidR="00C33FCF" w:rsidRPr="00224F5C" w14:paraId="5748A01F" w14:textId="77777777" w:rsidTr="00C33FCF">
        <w:tc>
          <w:tcPr>
            <w:tcW w:w="1253" w:type="pct"/>
          </w:tcPr>
          <w:p w14:paraId="5962B33E" w14:textId="24FCC34B" w:rsidR="00C33FCF" w:rsidRPr="00224F5C" w:rsidRDefault="00C33FCF" w:rsidP="0036756C">
            <w:pPr>
              <w:spacing w:line="480" w:lineRule="auto"/>
              <w:rPr>
                <w:lang w:val="en-US"/>
              </w:rPr>
            </w:pPr>
            <w:r w:rsidRPr="00224F5C">
              <w:rPr>
                <w:lang w:val="en-US"/>
              </w:rPr>
              <w:t>Noise 3</w:t>
            </w:r>
          </w:p>
        </w:tc>
        <w:tc>
          <w:tcPr>
            <w:tcW w:w="1250" w:type="pct"/>
          </w:tcPr>
          <w:p w14:paraId="3A833E78" w14:textId="0FDCD98F" w:rsidR="00C33FCF" w:rsidRPr="00224F5C" w:rsidRDefault="00C33FCF" w:rsidP="0036756C">
            <w:pPr>
              <w:spacing w:line="480" w:lineRule="auto"/>
              <w:rPr>
                <w:lang w:val="en-US"/>
              </w:rPr>
            </w:pPr>
            <w:r w:rsidRPr="00224F5C">
              <w:rPr>
                <w:lang w:val="en-US"/>
              </w:rPr>
              <w:t>0</w:t>
            </w:r>
          </w:p>
        </w:tc>
        <w:tc>
          <w:tcPr>
            <w:tcW w:w="1250" w:type="pct"/>
          </w:tcPr>
          <w:p w14:paraId="58005F7A" w14:textId="5BF35754" w:rsidR="00C33FCF" w:rsidRPr="00224F5C" w:rsidRDefault="00D05DEA" w:rsidP="0036756C">
            <w:pPr>
              <w:spacing w:line="480" w:lineRule="auto"/>
              <w:rPr>
                <w:lang w:val="en-US"/>
              </w:rPr>
            </w:pPr>
            <w:r w:rsidRPr="00224F5C">
              <w:rPr>
                <w:lang w:val="en-US"/>
              </w:rPr>
              <w:t>0.463</w:t>
            </w:r>
          </w:p>
        </w:tc>
        <w:tc>
          <w:tcPr>
            <w:tcW w:w="1248" w:type="pct"/>
          </w:tcPr>
          <w:p w14:paraId="215BBC04" w14:textId="6C328F85"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1FA2857" w14:textId="77777777" w:rsidTr="00C33FCF">
        <w:tc>
          <w:tcPr>
            <w:tcW w:w="1253" w:type="pct"/>
          </w:tcPr>
          <w:p w14:paraId="3742AAD3" w14:textId="77777777" w:rsidR="00C33FCF" w:rsidRPr="00224F5C" w:rsidRDefault="00C33FCF" w:rsidP="0036756C">
            <w:pPr>
              <w:spacing w:line="480" w:lineRule="auto"/>
              <w:rPr>
                <w:lang w:val="en-US"/>
              </w:rPr>
            </w:pPr>
          </w:p>
        </w:tc>
        <w:tc>
          <w:tcPr>
            <w:tcW w:w="1250" w:type="pct"/>
          </w:tcPr>
          <w:p w14:paraId="13A031BA" w14:textId="74EA5364" w:rsidR="00C33FCF" w:rsidRPr="00224F5C" w:rsidRDefault="00C33FCF" w:rsidP="0036756C">
            <w:pPr>
              <w:spacing w:line="480" w:lineRule="auto"/>
              <w:rPr>
                <w:lang w:val="en-US"/>
              </w:rPr>
            </w:pPr>
            <w:r w:rsidRPr="00224F5C">
              <w:rPr>
                <w:lang w:val="en-US"/>
              </w:rPr>
              <w:t>1</w:t>
            </w:r>
          </w:p>
        </w:tc>
        <w:tc>
          <w:tcPr>
            <w:tcW w:w="1250" w:type="pct"/>
          </w:tcPr>
          <w:p w14:paraId="03A07495" w14:textId="1858015A" w:rsidR="00C33FCF" w:rsidRPr="00224F5C" w:rsidRDefault="00D05DEA" w:rsidP="0036756C">
            <w:pPr>
              <w:spacing w:line="480" w:lineRule="auto"/>
              <w:rPr>
                <w:lang w:val="en-US"/>
              </w:rPr>
            </w:pPr>
            <w:r w:rsidRPr="00224F5C">
              <w:rPr>
                <w:lang w:val="en-US"/>
              </w:rPr>
              <w:t>0.254</w:t>
            </w:r>
          </w:p>
        </w:tc>
        <w:tc>
          <w:tcPr>
            <w:tcW w:w="1248" w:type="pct"/>
          </w:tcPr>
          <w:p w14:paraId="3DA51A99" w14:textId="4D6F0E01" w:rsidR="00C33FCF" w:rsidRPr="00224F5C" w:rsidRDefault="00D05DEA" w:rsidP="0036756C">
            <w:pPr>
              <w:spacing w:line="480" w:lineRule="auto"/>
              <w:rPr>
                <w:lang w:val="en-US"/>
              </w:rPr>
            </w:pPr>
            <w:r w:rsidRPr="00224F5C">
              <w:rPr>
                <w:lang w:val="en-US"/>
              </w:rPr>
              <w:t>0.001</w:t>
            </w:r>
            <w:r w:rsidR="000E618F" w:rsidRPr="00224F5C">
              <w:rPr>
                <w:lang w:val="en-US"/>
              </w:rPr>
              <w:t>**</w:t>
            </w:r>
          </w:p>
        </w:tc>
      </w:tr>
      <w:tr w:rsidR="00C33FCF" w:rsidRPr="00224F5C" w14:paraId="16F77634" w14:textId="77777777" w:rsidTr="00C33FCF">
        <w:tc>
          <w:tcPr>
            <w:tcW w:w="1253" w:type="pct"/>
          </w:tcPr>
          <w:p w14:paraId="670F6ED3" w14:textId="77777777" w:rsidR="00C33FCF" w:rsidRPr="00224F5C" w:rsidRDefault="00C33FCF" w:rsidP="0036756C">
            <w:pPr>
              <w:spacing w:line="480" w:lineRule="auto"/>
              <w:rPr>
                <w:lang w:val="en-US"/>
              </w:rPr>
            </w:pPr>
          </w:p>
        </w:tc>
        <w:tc>
          <w:tcPr>
            <w:tcW w:w="1250" w:type="pct"/>
          </w:tcPr>
          <w:p w14:paraId="561B7B14" w14:textId="2E7E6B81" w:rsidR="00C33FCF" w:rsidRPr="00224F5C" w:rsidRDefault="00C33FCF" w:rsidP="0036756C">
            <w:pPr>
              <w:spacing w:line="480" w:lineRule="auto"/>
              <w:rPr>
                <w:lang w:val="en-US"/>
              </w:rPr>
            </w:pPr>
            <w:r w:rsidRPr="00224F5C">
              <w:rPr>
                <w:lang w:val="en-US"/>
              </w:rPr>
              <w:t>2</w:t>
            </w:r>
          </w:p>
        </w:tc>
        <w:tc>
          <w:tcPr>
            <w:tcW w:w="1250" w:type="pct"/>
          </w:tcPr>
          <w:p w14:paraId="774D93B7" w14:textId="2C90BAE0" w:rsidR="00C33FCF" w:rsidRPr="00224F5C" w:rsidRDefault="000E618F" w:rsidP="0036756C">
            <w:pPr>
              <w:spacing w:line="480" w:lineRule="auto"/>
              <w:rPr>
                <w:lang w:val="en-US"/>
              </w:rPr>
            </w:pPr>
            <w:r w:rsidRPr="00224F5C">
              <w:rPr>
                <w:lang w:val="en-US"/>
              </w:rPr>
              <w:t>0.287</w:t>
            </w:r>
          </w:p>
        </w:tc>
        <w:tc>
          <w:tcPr>
            <w:tcW w:w="1248" w:type="pct"/>
          </w:tcPr>
          <w:p w14:paraId="7628D16F" w14:textId="169DCE5A" w:rsidR="00C33FCF" w:rsidRPr="00224F5C" w:rsidRDefault="000E618F" w:rsidP="0036756C">
            <w:pPr>
              <w:spacing w:line="480" w:lineRule="auto"/>
              <w:rPr>
                <w:lang w:val="en-US"/>
              </w:rPr>
            </w:pPr>
            <w:r w:rsidRPr="00224F5C">
              <w:rPr>
                <w:lang w:val="en-US"/>
              </w:rPr>
              <w:t>0**</w:t>
            </w:r>
          </w:p>
        </w:tc>
      </w:tr>
      <w:tr w:rsidR="00C33FCF" w:rsidRPr="00224F5C" w14:paraId="4EE9007F" w14:textId="77777777" w:rsidTr="00C33FCF">
        <w:tc>
          <w:tcPr>
            <w:tcW w:w="1253" w:type="pct"/>
          </w:tcPr>
          <w:p w14:paraId="7AC14B20" w14:textId="5F762465" w:rsidR="00C33FCF" w:rsidRPr="00224F5C" w:rsidRDefault="00C33FCF" w:rsidP="0036756C">
            <w:pPr>
              <w:spacing w:line="480" w:lineRule="auto"/>
              <w:rPr>
                <w:lang w:val="en-US"/>
              </w:rPr>
            </w:pPr>
            <w:r w:rsidRPr="00224F5C">
              <w:rPr>
                <w:lang w:val="en-US"/>
              </w:rPr>
              <w:t>Noise 4</w:t>
            </w:r>
          </w:p>
        </w:tc>
        <w:tc>
          <w:tcPr>
            <w:tcW w:w="1250" w:type="pct"/>
          </w:tcPr>
          <w:p w14:paraId="646C0CA0" w14:textId="525F29C8" w:rsidR="00C33FCF" w:rsidRPr="00224F5C" w:rsidRDefault="00C33FCF" w:rsidP="0036756C">
            <w:pPr>
              <w:spacing w:line="480" w:lineRule="auto"/>
              <w:rPr>
                <w:lang w:val="en-US"/>
              </w:rPr>
            </w:pPr>
            <w:r w:rsidRPr="00224F5C">
              <w:rPr>
                <w:lang w:val="en-US"/>
              </w:rPr>
              <w:t>0</w:t>
            </w:r>
          </w:p>
        </w:tc>
        <w:tc>
          <w:tcPr>
            <w:tcW w:w="1250" w:type="pct"/>
          </w:tcPr>
          <w:p w14:paraId="202D35A9" w14:textId="4AFCF0B6" w:rsidR="00C33FCF" w:rsidRPr="00224F5C" w:rsidRDefault="00D05DEA" w:rsidP="0036756C">
            <w:pPr>
              <w:spacing w:line="480" w:lineRule="auto"/>
              <w:rPr>
                <w:lang w:val="en-US"/>
              </w:rPr>
            </w:pPr>
            <w:r w:rsidRPr="00224F5C">
              <w:rPr>
                <w:lang w:val="en-US"/>
              </w:rPr>
              <w:t>0.508</w:t>
            </w:r>
          </w:p>
        </w:tc>
        <w:tc>
          <w:tcPr>
            <w:tcW w:w="1248" w:type="pct"/>
          </w:tcPr>
          <w:p w14:paraId="01705E94" w14:textId="4E235B98"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774BFBAA" w14:textId="77777777" w:rsidTr="00C33FCF">
        <w:tc>
          <w:tcPr>
            <w:tcW w:w="1253" w:type="pct"/>
          </w:tcPr>
          <w:p w14:paraId="02903663" w14:textId="77777777" w:rsidR="00C33FCF" w:rsidRPr="00224F5C" w:rsidRDefault="00C33FCF" w:rsidP="0036756C">
            <w:pPr>
              <w:spacing w:line="480" w:lineRule="auto"/>
              <w:rPr>
                <w:lang w:val="en-US"/>
              </w:rPr>
            </w:pPr>
          </w:p>
        </w:tc>
        <w:tc>
          <w:tcPr>
            <w:tcW w:w="1250" w:type="pct"/>
          </w:tcPr>
          <w:p w14:paraId="718319A7" w14:textId="39029362" w:rsidR="00C33FCF" w:rsidRPr="00224F5C" w:rsidRDefault="00C33FCF" w:rsidP="0036756C">
            <w:pPr>
              <w:spacing w:line="480" w:lineRule="auto"/>
              <w:rPr>
                <w:lang w:val="en-US"/>
              </w:rPr>
            </w:pPr>
            <w:r w:rsidRPr="00224F5C">
              <w:rPr>
                <w:lang w:val="en-US"/>
              </w:rPr>
              <w:t>1</w:t>
            </w:r>
          </w:p>
        </w:tc>
        <w:tc>
          <w:tcPr>
            <w:tcW w:w="1250" w:type="pct"/>
          </w:tcPr>
          <w:p w14:paraId="4D7C0385" w14:textId="59F0D04B" w:rsidR="00C33FCF" w:rsidRPr="00224F5C" w:rsidRDefault="00D05DEA" w:rsidP="0036756C">
            <w:pPr>
              <w:spacing w:line="480" w:lineRule="auto"/>
              <w:rPr>
                <w:lang w:val="en-US"/>
              </w:rPr>
            </w:pPr>
            <w:r w:rsidRPr="00224F5C">
              <w:rPr>
                <w:lang w:val="en-US"/>
              </w:rPr>
              <w:t>0.234</w:t>
            </w:r>
          </w:p>
        </w:tc>
        <w:tc>
          <w:tcPr>
            <w:tcW w:w="1248" w:type="pct"/>
          </w:tcPr>
          <w:p w14:paraId="299FECCB" w14:textId="17FDB676" w:rsidR="00C33FCF" w:rsidRPr="00224F5C" w:rsidRDefault="00D05DEA" w:rsidP="0036756C">
            <w:pPr>
              <w:spacing w:line="480" w:lineRule="auto"/>
              <w:rPr>
                <w:lang w:val="en-US"/>
              </w:rPr>
            </w:pPr>
            <w:r w:rsidRPr="00224F5C">
              <w:rPr>
                <w:lang w:val="en-US"/>
              </w:rPr>
              <w:t>0.005</w:t>
            </w:r>
            <w:r w:rsidR="000E618F" w:rsidRPr="00224F5C">
              <w:rPr>
                <w:lang w:val="en-US"/>
              </w:rPr>
              <w:t>**</w:t>
            </w:r>
          </w:p>
        </w:tc>
      </w:tr>
      <w:tr w:rsidR="00C33FCF" w:rsidRPr="00224F5C" w14:paraId="0C787BC5" w14:textId="77777777" w:rsidTr="00C33FCF">
        <w:tc>
          <w:tcPr>
            <w:tcW w:w="1253" w:type="pct"/>
          </w:tcPr>
          <w:p w14:paraId="79B09B0F" w14:textId="77777777" w:rsidR="00C33FCF" w:rsidRPr="00224F5C" w:rsidRDefault="00C33FCF" w:rsidP="0036756C">
            <w:pPr>
              <w:spacing w:line="480" w:lineRule="auto"/>
              <w:rPr>
                <w:lang w:val="en-US"/>
              </w:rPr>
            </w:pPr>
          </w:p>
        </w:tc>
        <w:tc>
          <w:tcPr>
            <w:tcW w:w="1250" w:type="pct"/>
          </w:tcPr>
          <w:p w14:paraId="07397EC5" w14:textId="0530EC04" w:rsidR="00C33FCF" w:rsidRPr="00224F5C" w:rsidRDefault="00C33FCF" w:rsidP="0036756C">
            <w:pPr>
              <w:spacing w:line="480" w:lineRule="auto"/>
              <w:rPr>
                <w:lang w:val="en-US"/>
              </w:rPr>
            </w:pPr>
            <w:r w:rsidRPr="00224F5C">
              <w:rPr>
                <w:lang w:val="en-US"/>
              </w:rPr>
              <w:t>2</w:t>
            </w:r>
          </w:p>
        </w:tc>
        <w:tc>
          <w:tcPr>
            <w:tcW w:w="1250" w:type="pct"/>
          </w:tcPr>
          <w:p w14:paraId="43C109D5" w14:textId="25A6627D" w:rsidR="00C33FCF" w:rsidRPr="00224F5C" w:rsidRDefault="000E618F" w:rsidP="0036756C">
            <w:pPr>
              <w:spacing w:line="480" w:lineRule="auto"/>
              <w:rPr>
                <w:lang w:val="en-US"/>
              </w:rPr>
            </w:pPr>
            <w:r w:rsidRPr="00224F5C">
              <w:rPr>
                <w:lang w:val="en-US"/>
              </w:rPr>
              <w:t>0.224</w:t>
            </w:r>
          </w:p>
        </w:tc>
        <w:tc>
          <w:tcPr>
            <w:tcW w:w="1248" w:type="pct"/>
          </w:tcPr>
          <w:p w14:paraId="5FA3080B" w14:textId="6B5AB26F" w:rsidR="00C33FCF" w:rsidRPr="00224F5C" w:rsidRDefault="000E618F" w:rsidP="0036756C">
            <w:pPr>
              <w:spacing w:line="480" w:lineRule="auto"/>
              <w:rPr>
                <w:lang w:val="en-US"/>
              </w:rPr>
            </w:pPr>
            <w:r w:rsidRPr="00224F5C">
              <w:rPr>
                <w:lang w:val="en-US"/>
              </w:rPr>
              <w:t>0.01**</w:t>
            </w:r>
          </w:p>
        </w:tc>
      </w:tr>
      <w:tr w:rsidR="00C33FCF" w:rsidRPr="00224F5C" w14:paraId="244CCF73" w14:textId="77777777" w:rsidTr="00C33FCF">
        <w:tc>
          <w:tcPr>
            <w:tcW w:w="1253" w:type="pct"/>
          </w:tcPr>
          <w:p w14:paraId="15B0B53C" w14:textId="26C346D6" w:rsidR="00C33FCF" w:rsidRPr="00224F5C" w:rsidRDefault="00C33FCF" w:rsidP="0036756C">
            <w:pPr>
              <w:spacing w:line="480" w:lineRule="auto"/>
              <w:rPr>
                <w:lang w:val="en-US"/>
              </w:rPr>
            </w:pPr>
            <w:r w:rsidRPr="00224F5C">
              <w:rPr>
                <w:lang w:val="en-US"/>
              </w:rPr>
              <w:t>Noise 5</w:t>
            </w:r>
          </w:p>
        </w:tc>
        <w:tc>
          <w:tcPr>
            <w:tcW w:w="1250" w:type="pct"/>
          </w:tcPr>
          <w:p w14:paraId="37256995" w14:textId="2C8150AB" w:rsidR="00C33FCF" w:rsidRPr="00224F5C" w:rsidRDefault="00C33FCF" w:rsidP="0036756C">
            <w:pPr>
              <w:spacing w:line="480" w:lineRule="auto"/>
              <w:rPr>
                <w:lang w:val="en-US"/>
              </w:rPr>
            </w:pPr>
            <w:r w:rsidRPr="00224F5C">
              <w:rPr>
                <w:lang w:val="en-US"/>
              </w:rPr>
              <w:t>0</w:t>
            </w:r>
          </w:p>
        </w:tc>
        <w:tc>
          <w:tcPr>
            <w:tcW w:w="1250" w:type="pct"/>
          </w:tcPr>
          <w:p w14:paraId="3150481B" w14:textId="4B4B1B3C" w:rsidR="00C33FCF" w:rsidRPr="00224F5C" w:rsidRDefault="00D05DEA" w:rsidP="0036756C">
            <w:pPr>
              <w:spacing w:line="480" w:lineRule="auto"/>
              <w:rPr>
                <w:lang w:val="en-US"/>
              </w:rPr>
            </w:pPr>
            <w:r w:rsidRPr="00224F5C">
              <w:rPr>
                <w:lang w:val="en-US"/>
              </w:rPr>
              <w:t>0.509</w:t>
            </w:r>
          </w:p>
        </w:tc>
        <w:tc>
          <w:tcPr>
            <w:tcW w:w="1248" w:type="pct"/>
          </w:tcPr>
          <w:p w14:paraId="6FEAF884" w14:textId="674EB746"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379BFE2A" w14:textId="77777777" w:rsidTr="00C33FCF">
        <w:tc>
          <w:tcPr>
            <w:tcW w:w="1253" w:type="pct"/>
          </w:tcPr>
          <w:p w14:paraId="7C2F09DC" w14:textId="77777777" w:rsidR="00C33FCF" w:rsidRPr="00224F5C" w:rsidRDefault="00C33FCF" w:rsidP="0036756C">
            <w:pPr>
              <w:spacing w:line="480" w:lineRule="auto"/>
              <w:rPr>
                <w:lang w:val="en-US"/>
              </w:rPr>
            </w:pPr>
          </w:p>
        </w:tc>
        <w:tc>
          <w:tcPr>
            <w:tcW w:w="1250" w:type="pct"/>
          </w:tcPr>
          <w:p w14:paraId="339A25D3" w14:textId="76727223" w:rsidR="00C33FCF" w:rsidRPr="00224F5C" w:rsidRDefault="00C33FCF" w:rsidP="0036756C">
            <w:pPr>
              <w:spacing w:line="480" w:lineRule="auto"/>
              <w:rPr>
                <w:lang w:val="en-US"/>
              </w:rPr>
            </w:pPr>
            <w:r w:rsidRPr="00224F5C">
              <w:rPr>
                <w:lang w:val="en-US"/>
              </w:rPr>
              <w:t>1</w:t>
            </w:r>
          </w:p>
        </w:tc>
        <w:tc>
          <w:tcPr>
            <w:tcW w:w="1250" w:type="pct"/>
          </w:tcPr>
          <w:p w14:paraId="3BA9CE85" w14:textId="2DEB82D6" w:rsidR="00C33FCF" w:rsidRPr="00224F5C" w:rsidRDefault="00D05DEA" w:rsidP="0036756C">
            <w:pPr>
              <w:spacing w:line="480" w:lineRule="auto"/>
              <w:rPr>
                <w:lang w:val="en-US"/>
              </w:rPr>
            </w:pPr>
            <w:r w:rsidRPr="00224F5C">
              <w:rPr>
                <w:lang w:val="en-US"/>
              </w:rPr>
              <w:t>0.171</w:t>
            </w:r>
          </w:p>
        </w:tc>
        <w:tc>
          <w:tcPr>
            <w:tcW w:w="1248" w:type="pct"/>
          </w:tcPr>
          <w:p w14:paraId="7C648700" w14:textId="59153199" w:rsidR="00C33FCF" w:rsidRPr="00224F5C" w:rsidRDefault="00D05DEA" w:rsidP="0036756C">
            <w:pPr>
              <w:spacing w:line="480" w:lineRule="auto"/>
              <w:rPr>
                <w:lang w:val="en-US"/>
              </w:rPr>
            </w:pPr>
            <w:r w:rsidRPr="00224F5C">
              <w:rPr>
                <w:lang w:val="en-US"/>
              </w:rPr>
              <w:t>0.128</w:t>
            </w:r>
          </w:p>
        </w:tc>
      </w:tr>
      <w:tr w:rsidR="00C33FCF" w:rsidRPr="00224F5C" w14:paraId="1C214C64" w14:textId="77777777" w:rsidTr="00C33FCF">
        <w:tc>
          <w:tcPr>
            <w:tcW w:w="1253" w:type="pct"/>
          </w:tcPr>
          <w:p w14:paraId="457A085B" w14:textId="70E1FF15" w:rsidR="00C33FCF" w:rsidRPr="00224F5C" w:rsidRDefault="00C33FCF" w:rsidP="0036756C">
            <w:pPr>
              <w:spacing w:line="480" w:lineRule="auto"/>
              <w:rPr>
                <w:lang w:val="en-US"/>
              </w:rPr>
            </w:pPr>
          </w:p>
        </w:tc>
        <w:tc>
          <w:tcPr>
            <w:tcW w:w="1250" w:type="pct"/>
          </w:tcPr>
          <w:p w14:paraId="759F5C34" w14:textId="2903AFBB" w:rsidR="00C33FCF" w:rsidRPr="00224F5C" w:rsidRDefault="00C33FCF" w:rsidP="0036756C">
            <w:pPr>
              <w:spacing w:line="480" w:lineRule="auto"/>
              <w:rPr>
                <w:lang w:val="en-US"/>
              </w:rPr>
            </w:pPr>
            <w:r w:rsidRPr="00224F5C">
              <w:rPr>
                <w:lang w:val="en-US"/>
              </w:rPr>
              <w:t>2</w:t>
            </w:r>
          </w:p>
        </w:tc>
        <w:tc>
          <w:tcPr>
            <w:tcW w:w="1250" w:type="pct"/>
          </w:tcPr>
          <w:p w14:paraId="7DA12C3A" w14:textId="468D29A6" w:rsidR="00C33FCF" w:rsidRPr="00224F5C" w:rsidRDefault="000E618F" w:rsidP="0036756C">
            <w:pPr>
              <w:spacing w:line="480" w:lineRule="auto"/>
              <w:rPr>
                <w:lang w:val="en-US"/>
              </w:rPr>
            </w:pPr>
            <w:r w:rsidRPr="00224F5C">
              <w:rPr>
                <w:lang w:val="en-US"/>
              </w:rPr>
              <w:t>0.198</w:t>
            </w:r>
          </w:p>
        </w:tc>
        <w:tc>
          <w:tcPr>
            <w:tcW w:w="1248" w:type="pct"/>
          </w:tcPr>
          <w:p w14:paraId="2B2A984B" w14:textId="51D9D9FC" w:rsidR="00C33FCF" w:rsidRPr="00224F5C" w:rsidRDefault="000E618F" w:rsidP="0036756C">
            <w:pPr>
              <w:spacing w:line="480" w:lineRule="auto"/>
              <w:rPr>
                <w:lang w:val="en-US"/>
              </w:rPr>
            </w:pPr>
            <w:r w:rsidRPr="00224F5C">
              <w:rPr>
                <w:lang w:val="en-US"/>
              </w:rPr>
              <w:t>0.039*</w:t>
            </w:r>
          </w:p>
        </w:tc>
      </w:tr>
      <w:tr w:rsidR="00C33FCF" w:rsidRPr="00224F5C" w14:paraId="270F0383" w14:textId="77777777" w:rsidTr="00C33FCF">
        <w:tc>
          <w:tcPr>
            <w:tcW w:w="1253" w:type="pct"/>
          </w:tcPr>
          <w:p w14:paraId="754DC089" w14:textId="13FF5EE7" w:rsidR="00C33FCF" w:rsidRPr="00224F5C" w:rsidRDefault="00C33FCF" w:rsidP="0036756C">
            <w:pPr>
              <w:spacing w:line="480" w:lineRule="auto"/>
              <w:rPr>
                <w:lang w:val="en-US"/>
              </w:rPr>
            </w:pPr>
            <w:r w:rsidRPr="00224F5C">
              <w:rPr>
                <w:lang w:val="en-US"/>
              </w:rPr>
              <w:t>Noise 6</w:t>
            </w:r>
          </w:p>
        </w:tc>
        <w:tc>
          <w:tcPr>
            <w:tcW w:w="1250" w:type="pct"/>
          </w:tcPr>
          <w:p w14:paraId="42E04161" w14:textId="46E88A6D" w:rsidR="00C33FCF" w:rsidRPr="00224F5C" w:rsidRDefault="00C33FCF" w:rsidP="0036756C">
            <w:pPr>
              <w:spacing w:line="480" w:lineRule="auto"/>
              <w:rPr>
                <w:lang w:val="en-US"/>
              </w:rPr>
            </w:pPr>
            <w:r w:rsidRPr="00224F5C">
              <w:rPr>
                <w:lang w:val="en-US"/>
              </w:rPr>
              <w:t>0</w:t>
            </w:r>
          </w:p>
        </w:tc>
        <w:tc>
          <w:tcPr>
            <w:tcW w:w="1250" w:type="pct"/>
          </w:tcPr>
          <w:p w14:paraId="3038F896" w14:textId="186A01F5" w:rsidR="00C33FCF" w:rsidRPr="00224F5C" w:rsidRDefault="00D05DEA" w:rsidP="0036756C">
            <w:pPr>
              <w:spacing w:line="480" w:lineRule="auto"/>
              <w:rPr>
                <w:lang w:val="en-US"/>
              </w:rPr>
            </w:pPr>
            <w:r w:rsidRPr="00224F5C">
              <w:rPr>
                <w:lang w:val="en-US"/>
              </w:rPr>
              <w:t>0.524</w:t>
            </w:r>
          </w:p>
        </w:tc>
        <w:tc>
          <w:tcPr>
            <w:tcW w:w="1248" w:type="pct"/>
          </w:tcPr>
          <w:p w14:paraId="14A55DDF" w14:textId="02E730CB"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12B079C0" w14:textId="77777777" w:rsidTr="00C33FCF">
        <w:tc>
          <w:tcPr>
            <w:tcW w:w="1253" w:type="pct"/>
          </w:tcPr>
          <w:p w14:paraId="5B5D0BBE" w14:textId="77777777" w:rsidR="00C33FCF" w:rsidRPr="00224F5C" w:rsidRDefault="00C33FCF" w:rsidP="0036756C">
            <w:pPr>
              <w:spacing w:line="480" w:lineRule="auto"/>
              <w:rPr>
                <w:lang w:val="en-US"/>
              </w:rPr>
            </w:pPr>
          </w:p>
        </w:tc>
        <w:tc>
          <w:tcPr>
            <w:tcW w:w="1250" w:type="pct"/>
          </w:tcPr>
          <w:p w14:paraId="1B986858" w14:textId="173B71D3" w:rsidR="00C33FCF" w:rsidRPr="00224F5C" w:rsidRDefault="00C33FCF" w:rsidP="0036756C">
            <w:pPr>
              <w:spacing w:line="480" w:lineRule="auto"/>
              <w:rPr>
                <w:lang w:val="en-US"/>
              </w:rPr>
            </w:pPr>
            <w:r w:rsidRPr="00224F5C">
              <w:rPr>
                <w:lang w:val="en-US"/>
              </w:rPr>
              <w:t>1</w:t>
            </w:r>
          </w:p>
        </w:tc>
        <w:tc>
          <w:tcPr>
            <w:tcW w:w="1250" w:type="pct"/>
          </w:tcPr>
          <w:p w14:paraId="40E7B629" w14:textId="5E6D5D4C" w:rsidR="00C33FCF" w:rsidRPr="00224F5C" w:rsidRDefault="00D05DEA" w:rsidP="0036756C">
            <w:pPr>
              <w:spacing w:line="480" w:lineRule="auto"/>
              <w:rPr>
                <w:lang w:val="en-US"/>
              </w:rPr>
            </w:pPr>
            <w:r w:rsidRPr="00224F5C">
              <w:rPr>
                <w:lang w:val="en-US"/>
              </w:rPr>
              <w:t>0.129</w:t>
            </w:r>
          </w:p>
        </w:tc>
        <w:tc>
          <w:tcPr>
            <w:tcW w:w="1248" w:type="pct"/>
          </w:tcPr>
          <w:p w14:paraId="14441398" w14:textId="59798B23" w:rsidR="00C33FCF" w:rsidRPr="00224F5C" w:rsidRDefault="00D05DEA" w:rsidP="0036756C">
            <w:pPr>
              <w:spacing w:line="480" w:lineRule="auto"/>
              <w:rPr>
                <w:lang w:val="en-US"/>
              </w:rPr>
            </w:pPr>
            <w:r w:rsidRPr="00224F5C">
              <w:rPr>
                <w:lang w:val="en-US"/>
              </w:rPr>
              <w:t>0.517</w:t>
            </w:r>
          </w:p>
        </w:tc>
      </w:tr>
      <w:tr w:rsidR="00C33FCF" w:rsidRPr="00224F5C" w14:paraId="536B74AA" w14:textId="77777777" w:rsidTr="00C33FCF">
        <w:tc>
          <w:tcPr>
            <w:tcW w:w="1253" w:type="pct"/>
          </w:tcPr>
          <w:p w14:paraId="3CEC3299" w14:textId="77777777" w:rsidR="00C33FCF" w:rsidRPr="00224F5C" w:rsidRDefault="00C33FCF" w:rsidP="0036756C">
            <w:pPr>
              <w:spacing w:line="480" w:lineRule="auto"/>
              <w:rPr>
                <w:lang w:val="en-US"/>
              </w:rPr>
            </w:pPr>
          </w:p>
        </w:tc>
        <w:tc>
          <w:tcPr>
            <w:tcW w:w="1250" w:type="pct"/>
          </w:tcPr>
          <w:p w14:paraId="4C5DDA7E" w14:textId="5C676CF5" w:rsidR="00C33FCF" w:rsidRPr="00224F5C" w:rsidRDefault="00C33FCF" w:rsidP="0036756C">
            <w:pPr>
              <w:spacing w:line="480" w:lineRule="auto"/>
              <w:rPr>
                <w:lang w:val="en-US"/>
              </w:rPr>
            </w:pPr>
            <w:r w:rsidRPr="00224F5C">
              <w:rPr>
                <w:lang w:val="en-US"/>
              </w:rPr>
              <w:t>2</w:t>
            </w:r>
          </w:p>
        </w:tc>
        <w:tc>
          <w:tcPr>
            <w:tcW w:w="1250" w:type="pct"/>
          </w:tcPr>
          <w:p w14:paraId="4793F57B" w14:textId="7A932A57" w:rsidR="00C33FCF" w:rsidRPr="00224F5C" w:rsidRDefault="000E618F" w:rsidP="0036756C">
            <w:pPr>
              <w:spacing w:line="480" w:lineRule="auto"/>
              <w:rPr>
                <w:lang w:val="en-US"/>
              </w:rPr>
            </w:pPr>
            <w:r w:rsidRPr="00224F5C">
              <w:rPr>
                <w:lang w:val="en-US"/>
              </w:rPr>
              <w:t>0.136</w:t>
            </w:r>
          </w:p>
        </w:tc>
        <w:tc>
          <w:tcPr>
            <w:tcW w:w="1248" w:type="pct"/>
          </w:tcPr>
          <w:p w14:paraId="123D4422" w14:textId="64701935" w:rsidR="00C33FCF" w:rsidRPr="00224F5C" w:rsidRDefault="000E618F" w:rsidP="0036756C">
            <w:pPr>
              <w:spacing w:line="480" w:lineRule="auto"/>
              <w:rPr>
                <w:lang w:val="en-US"/>
              </w:rPr>
            </w:pPr>
            <w:r w:rsidRPr="00224F5C">
              <w:rPr>
                <w:lang w:val="en-US"/>
              </w:rPr>
              <w:t>0.436</w:t>
            </w:r>
          </w:p>
        </w:tc>
      </w:tr>
      <w:tr w:rsidR="00C33FCF" w:rsidRPr="00224F5C" w14:paraId="3F0E26E0" w14:textId="77777777" w:rsidTr="00C33FCF">
        <w:tc>
          <w:tcPr>
            <w:tcW w:w="1253" w:type="pct"/>
          </w:tcPr>
          <w:p w14:paraId="5F3EECEF" w14:textId="43114559" w:rsidR="00C33FCF" w:rsidRPr="00224F5C" w:rsidRDefault="00C33FCF" w:rsidP="0036756C">
            <w:pPr>
              <w:spacing w:line="480" w:lineRule="auto"/>
              <w:rPr>
                <w:lang w:val="en-US"/>
              </w:rPr>
            </w:pPr>
            <w:r w:rsidRPr="00224F5C">
              <w:rPr>
                <w:lang w:val="en-US"/>
              </w:rPr>
              <w:t>Noise 7</w:t>
            </w:r>
          </w:p>
        </w:tc>
        <w:tc>
          <w:tcPr>
            <w:tcW w:w="1250" w:type="pct"/>
          </w:tcPr>
          <w:p w14:paraId="0C147042" w14:textId="089E5089" w:rsidR="00C33FCF" w:rsidRPr="00224F5C" w:rsidRDefault="00C33FCF" w:rsidP="0036756C">
            <w:pPr>
              <w:spacing w:line="480" w:lineRule="auto"/>
              <w:rPr>
                <w:lang w:val="en-US"/>
              </w:rPr>
            </w:pPr>
            <w:r w:rsidRPr="00224F5C">
              <w:rPr>
                <w:lang w:val="en-US"/>
              </w:rPr>
              <w:t>0</w:t>
            </w:r>
          </w:p>
        </w:tc>
        <w:tc>
          <w:tcPr>
            <w:tcW w:w="1250" w:type="pct"/>
          </w:tcPr>
          <w:p w14:paraId="072348E1" w14:textId="4EB37EE1" w:rsidR="00C33FCF" w:rsidRPr="00224F5C" w:rsidRDefault="00D05DEA" w:rsidP="0036756C">
            <w:pPr>
              <w:spacing w:line="480" w:lineRule="auto"/>
              <w:rPr>
                <w:lang w:val="en-US"/>
              </w:rPr>
            </w:pPr>
            <w:r w:rsidRPr="00224F5C">
              <w:rPr>
                <w:lang w:val="en-US"/>
              </w:rPr>
              <w:t>0.464</w:t>
            </w:r>
          </w:p>
        </w:tc>
        <w:tc>
          <w:tcPr>
            <w:tcW w:w="1248" w:type="pct"/>
          </w:tcPr>
          <w:p w14:paraId="6FAF9C5A" w14:textId="2499630A" w:rsidR="00C33FCF" w:rsidRPr="00224F5C" w:rsidRDefault="00D05DEA" w:rsidP="0036756C">
            <w:pPr>
              <w:spacing w:line="480" w:lineRule="auto"/>
              <w:rPr>
                <w:lang w:val="en-US"/>
              </w:rPr>
            </w:pPr>
            <w:r w:rsidRPr="00224F5C">
              <w:rPr>
                <w:lang w:val="en-US"/>
              </w:rPr>
              <w:t>0</w:t>
            </w:r>
            <w:r w:rsidR="000E618F" w:rsidRPr="00224F5C">
              <w:rPr>
                <w:lang w:val="en-US"/>
              </w:rPr>
              <w:t>**</w:t>
            </w:r>
          </w:p>
        </w:tc>
      </w:tr>
      <w:tr w:rsidR="00C33FCF" w:rsidRPr="00224F5C" w14:paraId="0AE4AB11" w14:textId="77777777" w:rsidTr="00C33FCF">
        <w:tc>
          <w:tcPr>
            <w:tcW w:w="1253" w:type="pct"/>
          </w:tcPr>
          <w:p w14:paraId="01862E90" w14:textId="77777777" w:rsidR="00C33FCF" w:rsidRPr="00224F5C" w:rsidRDefault="00C33FCF" w:rsidP="0036756C">
            <w:pPr>
              <w:spacing w:line="480" w:lineRule="auto"/>
              <w:rPr>
                <w:lang w:val="en-US"/>
              </w:rPr>
            </w:pPr>
          </w:p>
        </w:tc>
        <w:tc>
          <w:tcPr>
            <w:tcW w:w="1250" w:type="pct"/>
          </w:tcPr>
          <w:p w14:paraId="13B50536" w14:textId="018362DA" w:rsidR="00C33FCF" w:rsidRPr="00224F5C" w:rsidRDefault="00C33FCF" w:rsidP="0036756C">
            <w:pPr>
              <w:spacing w:line="480" w:lineRule="auto"/>
              <w:rPr>
                <w:lang w:val="en-US"/>
              </w:rPr>
            </w:pPr>
            <w:r w:rsidRPr="00224F5C">
              <w:rPr>
                <w:lang w:val="en-US"/>
              </w:rPr>
              <w:t>1</w:t>
            </w:r>
          </w:p>
        </w:tc>
        <w:tc>
          <w:tcPr>
            <w:tcW w:w="1250" w:type="pct"/>
          </w:tcPr>
          <w:p w14:paraId="2295A0E8" w14:textId="1EB5672B" w:rsidR="00C33FCF" w:rsidRPr="00224F5C" w:rsidRDefault="00D05DEA" w:rsidP="0036756C">
            <w:pPr>
              <w:spacing w:line="480" w:lineRule="auto"/>
              <w:rPr>
                <w:lang w:val="en-US"/>
              </w:rPr>
            </w:pPr>
            <w:r w:rsidRPr="00224F5C">
              <w:rPr>
                <w:lang w:val="en-US"/>
              </w:rPr>
              <w:t>0.247</w:t>
            </w:r>
          </w:p>
        </w:tc>
        <w:tc>
          <w:tcPr>
            <w:tcW w:w="1248" w:type="pct"/>
          </w:tcPr>
          <w:p w14:paraId="614ABA94" w14:textId="6798490F" w:rsidR="00C33FCF" w:rsidRPr="00224F5C" w:rsidRDefault="000E618F" w:rsidP="0036756C">
            <w:pPr>
              <w:spacing w:line="480" w:lineRule="auto"/>
              <w:rPr>
                <w:lang w:val="en-US"/>
              </w:rPr>
            </w:pPr>
            <w:r w:rsidRPr="00224F5C">
              <w:rPr>
                <w:lang w:val="en-US"/>
              </w:rPr>
              <w:t>0.002**</w:t>
            </w:r>
          </w:p>
        </w:tc>
      </w:tr>
      <w:tr w:rsidR="00C33FCF" w:rsidRPr="00224F5C" w14:paraId="7DD9187C" w14:textId="77777777" w:rsidTr="00C33FCF">
        <w:tc>
          <w:tcPr>
            <w:tcW w:w="1253" w:type="pct"/>
          </w:tcPr>
          <w:p w14:paraId="6F965A96" w14:textId="77777777" w:rsidR="00C33FCF" w:rsidRPr="00224F5C" w:rsidRDefault="00C33FCF" w:rsidP="0036756C">
            <w:pPr>
              <w:spacing w:line="480" w:lineRule="auto"/>
              <w:rPr>
                <w:lang w:val="en-US"/>
              </w:rPr>
            </w:pPr>
          </w:p>
        </w:tc>
        <w:tc>
          <w:tcPr>
            <w:tcW w:w="1250" w:type="pct"/>
          </w:tcPr>
          <w:p w14:paraId="761E165D" w14:textId="0C8D5006" w:rsidR="00C33FCF" w:rsidRPr="00224F5C" w:rsidRDefault="00C33FCF" w:rsidP="0036756C">
            <w:pPr>
              <w:spacing w:line="480" w:lineRule="auto"/>
              <w:rPr>
                <w:lang w:val="en-US"/>
              </w:rPr>
            </w:pPr>
            <w:r w:rsidRPr="00224F5C">
              <w:rPr>
                <w:lang w:val="en-US"/>
              </w:rPr>
              <w:t>2</w:t>
            </w:r>
          </w:p>
        </w:tc>
        <w:tc>
          <w:tcPr>
            <w:tcW w:w="1250" w:type="pct"/>
          </w:tcPr>
          <w:p w14:paraId="7B4CE0F2" w14:textId="70C395E6" w:rsidR="00C33FCF" w:rsidRPr="00224F5C" w:rsidRDefault="000E618F" w:rsidP="0036756C">
            <w:pPr>
              <w:spacing w:line="480" w:lineRule="auto"/>
              <w:rPr>
                <w:lang w:val="en-US"/>
              </w:rPr>
            </w:pPr>
            <w:r w:rsidRPr="00224F5C">
              <w:rPr>
                <w:lang w:val="en-US"/>
              </w:rPr>
              <w:t>0.258</w:t>
            </w:r>
          </w:p>
        </w:tc>
        <w:tc>
          <w:tcPr>
            <w:tcW w:w="1248" w:type="pct"/>
          </w:tcPr>
          <w:p w14:paraId="4F5EAB29" w14:textId="6BA02D72" w:rsidR="00C33FCF" w:rsidRPr="00224F5C" w:rsidRDefault="000E618F" w:rsidP="0036756C">
            <w:pPr>
              <w:spacing w:line="480" w:lineRule="auto"/>
              <w:rPr>
                <w:lang w:val="en-US"/>
              </w:rPr>
            </w:pPr>
            <w:r w:rsidRPr="00224F5C">
              <w:rPr>
                <w:lang w:val="en-US"/>
              </w:rPr>
              <w:t>0.001**</w:t>
            </w:r>
          </w:p>
        </w:tc>
      </w:tr>
    </w:tbl>
    <w:p w14:paraId="6224064E" w14:textId="77777777" w:rsidR="00C33FCF" w:rsidRPr="00224F5C" w:rsidRDefault="00C33FCF" w:rsidP="0036756C">
      <w:pPr>
        <w:pStyle w:val="TabelleAbbildung"/>
        <w:spacing w:line="480" w:lineRule="auto"/>
        <w:rPr>
          <w:lang w:val="en-US"/>
        </w:rPr>
      </w:pPr>
      <w:r w:rsidRPr="00224F5C">
        <w:rPr>
          <w:rStyle w:val="Hervorhebung"/>
          <w:lang w:val="en-US" w:bidi="de-DE"/>
        </w:rPr>
        <w:t>Note</w:t>
      </w:r>
      <w:r w:rsidRPr="00224F5C">
        <w:rPr>
          <w:lang w:val="en-US" w:bidi="de-DE"/>
        </w:rPr>
        <w:t xml:space="preserve">: </w:t>
      </w:r>
      <w:r w:rsidRPr="00224F5C">
        <w:rPr>
          <w:lang w:val="en-US"/>
        </w:rPr>
        <w:t xml:space="preserve">D represents the maximal absolute difference between the empirical data distribution and the normal distribution. If the p-value is below the critical alpha level, the hypothesis of normality </w:t>
      </w:r>
      <w:proofErr w:type="gramStart"/>
      <w:r w:rsidRPr="00224F5C">
        <w:rPr>
          <w:lang w:val="en-US"/>
        </w:rPr>
        <w:t>has to</w:t>
      </w:r>
      <w:proofErr w:type="gramEnd"/>
      <w:r w:rsidRPr="00224F5C">
        <w:rPr>
          <w:lang w:val="en-US"/>
        </w:rPr>
        <w:t xml:space="preserve"> be rejected. * </w:t>
      </w:r>
      <w:proofErr w:type="gramStart"/>
      <w:r w:rsidRPr="00224F5C">
        <w:rPr>
          <w:lang w:val="en-US"/>
        </w:rPr>
        <w:t>indicates</w:t>
      </w:r>
      <w:proofErr w:type="gramEnd"/>
      <w:r w:rsidRPr="00224F5C">
        <w:rPr>
          <w:lang w:val="en-US"/>
        </w:rPr>
        <w:t xml:space="preserve"> </w:t>
      </w:r>
      <w:r w:rsidRPr="00224F5C">
        <w:rPr>
          <w:i/>
          <w:iCs/>
          <w:lang w:val="en-US"/>
        </w:rPr>
        <w:t>p</w:t>
      </w:r>
      <w:r w:rsidRPr="00224F5C">
        <w:rPr>
          <w:lang w:val="en-US"/>
        </w:rPr>
        <w:t xml:space="preserve"> &lt; .05, ** indicates </w:t>
      </w:r>
      <w:r w:rsidRPr="00224F5C">
        <w:rPr>
          <w:i/>
          <w:iCs/>
          <w:lang w:val="en-US"/>
        </w:rPr>
        <w:t>p</w:t>
      </w:r>
      <w:r w:rsidRPr="00224F5C">
        <w:rPr>
          <w:lang w:val="en-US"/>
        </w:rPr>
        <w:t xml:space="preserve"> &lt; .01.</w:t>
      </w:r>
    </w:p>
    <w:p w14:paraId="562CE148" w14:textId="77777777" w:rsidR="00C33FCF" w:rsidRPr="00224F5C" w:rsidRDefault="00C33FCF" w:rsidP="0036756C">
      <w:pPr>
        <w:pStyle w:val="TabelleAbbildung"/>
        <w:spacing w:line="480" w:lineRule="auto"/>
        <w:rPr>
          <w:lang w:val="en-US"/>
        </w:rPr>
      </w:pPr>
    </w:p>
    <w:p w14:paraId="2E9F17D8" w14:textId="77777777" w:rsidR="00147228" w:rsidRPr="00224F5C" w:rsidRDefault="00147228" w:rsidP="0036756C">
      <w:pPr>
        <w:pStyle w:val="TabelleAbbildung"/>
        <w:spacing w:line="480" w:lineRule="auto"/>
        <w:rPr>
          <w:lang w:val="en-US" w:bidi="de-DE"/>
        </w:rPr>
      </w:pPr>
    </w:p>
    <w:sectPr w:rsidR="00147228" w:rsidRPr="00224F5C" w:rsidSect="00A84518">
      <w:headerReference w:type="even" r:id="rId15"/>
      <w:headerReference w:type="default" r:id="rId16"/>
      <w:headerReference w:type="first" r:id="rId17"/>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1FD8" w14:textId="77777777" w:rsidR="00927801" w:rsidRDefault="00927801">
      <w:r>
        <w:separator/>
      </w:r>
    </w:p>
    <w:p w14:paraId="0BE18799" w14:textId="77777777" w:rsidR="00927801" w:rsidRDefault="00927801"/>
  </w:endnote>
  <w:endnote w:type="continuationSeparator" w:id="0">
    <w:p w14:paraId="51F486F8" w14:textId="77777777" w:rsidR="00927801" w:rsidRDefault="00927801">
      <w:r>
        <w:continuationSeparator/>
      </w:r>
    </w:p>
    <w:p w14:paraId="2CEABD66" w14:textId="77777777" w:rsidR="00927801" w:rsidRDefault="00927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0012" w14:textId="77777777" w:rsidR="00927801" w:rsidRDefault="00927801">
      <w:r>
        <w:separator/>
      </w:r>
    </w:p>
    <w:p w14:paraId="71987F30" w14:textId="77777777" w:rsidR="00927801" w:rsidRDefault="00927801"/>
  </w:footnote>
  <w:footnote w:type="continuationSeparator" w:id="0">
    <w:p w14:paraId="7734956D" w14:textId="77777777" w:rsidR="00927801" w:rsidRDefault="00927801">
      <w:r>
        <w:continuationSeparator/>
      </w:r>
    </w:p>
    <w:p w14:paraId="37555D8D" w14:textId="77777777" w:rsidR="00927801" w:rsidRDefault="009278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22136635"/>
      <w:docPartObj>
        <w:docPartGallery w:val="Page Numbers (Top of Page)"/>
        <w:docPartUnique/>
      </w:docPartObj>
    </w:sdtPr>
    <w:sdtEndPr>
      <w:rPr>
        <w:rStyle w:val="Seitenzahl"/>
      </w:rPr>
    </w:sdtEndPr>
    <w:sdtContent>
      <w:p w14:paraId="091D89BC" w14:textId="367CBF6F"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418DE86" w14:textId="77777777" w:rsidR="00D06688" w:rsidRDefault="00D06688" w:rsidP="00A84518">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11360589"/>
      <w:docPartObj>
        <w:docPartGallery w:val="Page Numbers (Top of Page)"/>
        <w:docPartUnique/>
      </w:docPartObj>
    </w:sdtPr>
    <w:sdtEndPr>
      <w:rPr>
        <w:rStyle w:val="Seitenzahl"/>
      </w:rPr>
    </w:sdtEndPr>
    <w:sdtContent>
      <w:p w14:paraId="27F12130" w14:textId="77CEF3C4" w:rsidR="00D06688" w:rsidRDefault="00D06688" w:rsidP="00D06688">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tbl>
    <w:tblPr>
      <w:tblW w:w="17013" w:type="dxa"/>
      <w:tblCellMar>
        <w:left w:w="0" w:type="dxa"/>
        <w:right w:w="0" w:type="dxa"/>
      </w:tblCellMar>
      <w:tblLook w:val="04A0" w:firstRow="1" w:lastRow="0" w:firstColumn="1" w:lastColumn="0" w:noHBand="0" w:noVBand="1"/>
      <w:tblDescription w:val="Kopfzeilen-Layouttabelle"/>
    </w:tblPr>
    <w:tblGrid>
      <w:gridCol w:w="7987"/>
      <w:gridCol w:w="7987"/>
      <w:gridCol w:w="1039"/>
    </w:tblGrid>
    <w:tr w:rsidR="00D06688" w14:paraId="41903396" w14:textId="77777777" w:rsidTr="00A84518">
      <w:tc>
        <w:tcPr>
          <w:tcW w:w="7987" w:type="dxa"/>
        </w:tcPr>
        <w:p w14:paraId="42107979" w14:textId="057531BD" w:rsidR="00D06688" w:rsidRDefault="00D06688" w:rsidP="00A84518">
          <w:pPr>
            <w:pStyle w:val="Kopfzeile"/>
            <w:ind w:right="360"/>
          </w:pPr>
          <w:r>
            <w:rPr>
              <w:lang w:bidi="de-DE"/>
            </w:rPr>
            <w:t>WHITE NOISE BOOSTS ACCURACY</w:t>
          </w:r>
        </w:p>
      </w:tc>
      <w:tc>
        <w:tcPr>
          <w:tcW w:w="7987" w:type="dxa"/>
        </w:tcPr>
        <w:p w14:paraId="645D7F7E" w14:textId="2ADB8189" w:rsidR="00D06688" w:rsidRPr="00170521" w:rsidRDefault="00927801" w:rsidP="00A84518">
          <w:pPr>
            <w:pStyle w:val="Kopfzeile"/>
          </w:pPr>
          <w:sdt>
            <w:sdtPr>
              <w:alias w:val="Gekürzten Titel eingeben:"/>
              <w:tag w:val="Gekürzten Titel eingeben:"/>
              <w:id w:val="-582528332"/>
              <w:showingPlcHdr/>
              <w15:dataBinding w:prefixMappings="xmlns:ns0='http://schemas.microsoft.com/temp/samples' " w:xpath="/ns0:employees[1]/ns0:employee[1]/ns0:CustomerName[1]" w:storeItemID="{B98E728A-96FF-4995-885C-5AF887AB0C35}"/>
              <w15:appearance w15:val="hidden"/>
            </w:sdtPr>
            <w:sdtEndPr/>
            <w:sdtContent>
              <w:r w:rsidR="008622BC">
                <w:t xml:space="preserve">     </w:t>
              </w:r>
            </w:sdtContent>
          </w:sdt>
        </w:p>
      </w:tc>
      <w:tc>
        <w:tcPr>
          <w:tcW w:w="1039" w:type="dxa"/>
        </w:tcPr>
        <w:p w14:paraId="71F0E50E" w14:textId="04B07D9C" w:rsidR="00D06688" w:rsidRDefault="00D06688" w:rsidP="00A84518">
          <w:pPr>
            <w:pStyle w:val="Kopfzeile"/>
            <w:jc w:val="right"/>
          </w:pPr>
        </w:p>
      </w:tc>
    </w:tr>
  </w:tbl>
  <w:p w14:paraId="5417D1BD" w14:textId="77777777" w:rsidR="00D06688" w:rsidRDefault="00D0668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Kopfzeilen-Layouttabelle"/>
    </w:tblPr>
    <w:tblGrid>
      <w:gridCol w:w="7987"/>
      <w:gridCol w:w="1039"/>
    </w:tblGrid>
    <w:tr w:rsidR="00D06688" w14:paraId="1DC1E2DD" w14:textId="77777777">
      <w:tc>
        <w:tcPr>
          <w:tcW w:w="8280" w:type="dxa"/>
        </w:tcPr>
        <w:p w14:paraId="23B3919C" w14:textId="67602DD5" w:rsidR="00D06688" w:rsidRPr="009F0414" w:rsidRDefault="00D06688" w:rsidP="00504F88">
          <w:pPr>
            <w:pStyle w:val="Kopfzeile"/>
          </w:pPr>
          <w:r>
            <w:rPr>
              <w:lang w:bidi="de-DE"/>
            </w:rPr>
            <w:t>WHITE NOISE BOOSTS ACCURACY</w:t>
          </w:r>
        </w:p>
      </w:tc>
      <w:tc>
        <w:tcPr>
          <w:tcW w:w="1080" w:type="dxa"/>
        </w:tcPr>
        <w:p w14:paraId="3AE5D24F" w14:textId="77777777" w:rsidR="00D06688" w:rsidRDefault="00D06688">
          <w:pPr>
            <w:pStyle w:val="Kopfzeile"/>
            <w:jc w:val="right"/>
          </w:pPr>
          <w:r>
            <w:rPr>
              <w:lang w:bidi="de-DE"/>
            </w:rPr>
            <w:fldChar w:fldCharType="begin"/>
          </w:r>
          <w:r>
            <w:rPr>
              <w:lang w:bidi="de-DE"/>
            </w:rPr>
            <w:instrText xml:space="preserve"> PAGE   \* MERGEFORMAT </w:instrText>
          </w:r>
          <w:r>
            <w:rPr>
              <w:lang w:bidi="de-DE"/>
            </w:rPr>
            <w:fldChar w:fldCharType="separate"/>
          </w:r>
          <w:r>
            <w:rPr>
              <w:noProof/>
              <w:lang w:bidi="de-DE"/>
            </w:rPr>
            <w:t>1</w:t>
          </w:r>
          <w:r>
            <w:rPr>
              <w:noProof/>
              <w:lang w:bidi="de-DE"/>
            </w:rPr>
            <w:fldChar w:fldCharType="end"/>
          </w:r>
        </w:p>
      </w:tc>
    </w:tr>
  </w:tbl>
  <w:p w14:paraId="3228FAAC" w14:textId="77777777" w:rsidR="00D06688" w:rsidRDefault="00D06688" w:rsidP="002C6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2A7509C8"/>
    <w:multiLevelType w:val="multilevel"/>
    <w:tmpl w:val="025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86970"/>
    <w:multiLevelType w:val="multilevel"/>
    <w:tmpl w:val="6EF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0"/>
    <w:rsid w:val="00006BBA"/>
    <w:rsid w:val="0001010E"/>
    <w:rsid w:val="000217F5"/>
    <w:rsid w:val="00030D66"/>
    <w:rsid w:val="0003334C"/>
    <w:rsid w:val="00040BF4"/>
    <w:rsid w:val="00050F39"/>
    <w:rsid w:val="00052C20"/>
    <w:rsid w:val="00054C91"/>
    <w:rsid w:val="00061BB4"/>
    <w:rsid w:val="00064DE7"/>
    <w:rsid w:val="00066BA7"/>
    <w:rsid w:val="00091626"/>
    <w:rsid w:val="00097169"/>
    <w:rsid w:val="000B130B"/>
    <w:rsid w:val="000B1E5F"/>
    <w:rsid w:val="000C19BB"/>
    <w:rsid w:val="000C2FB2"/>
    <w:rsid w:val="000C6486"/>
    <w:rsid w:val="000E5408"/>
    <w:rsid w:val="000E618F"/>
    <w:rsid w:val="000F6DEC"/>
    <w:rsid w:val="000F7262"/>
    <w:rsid w:val="000F7BDD"/>
    <w:rsid w:val="00102B08"/>
    <w:rsid w:val="00106EC4"/>
    <w:rsid w:val="00107414"/>
    <w:rsid w:val="00114BFA"/>
    <w:rsid w:val="00115A6A"/>
    <w:rsid w:val="00144C67"/>
    <w:rsid w:val="00147228"/>
    <w:rsid w:val="00150143"/>
    <w:rsid w:val="00152ADF"/>
    <w:rsid w:val="001602E3"/>
    <w:rsid w:val="00160C0C"/>
    <w:rsid w:val="001664A2"/>
    <w:rsid w:val="00167D76"/>
    <w:rsid w:val="00170521"/>
    <w:rsid w:val="0018477B"/>
    <w:rsid w:val="001951E2"/>
    <w:rsid w:val="00195222"/>
    <w:rsid w:val="00195441"/>
    <w:rsid w:val="0019693E"/>
    <w:rsid w:val="0019747A"/>
    <w:rsid w:val="001A2ABE"/>
    <w:rsid w:val="001A5219"/>
    <w:rsid w:val="001B4848"/>
    <w:rsid w:val="001C58A7"/>
    <w:rsid w:val="001E437F"/>
    <w:rsid w:val="001F447A"/>
    <w:rsid w:val="001F4DC6"/>
    <w:rsid w:val="001F7399"/>
    <w:rsid w:val="0020011C"/>
    <w:rsid w:val="00212319"/>
    <w:rsid w:val="00224F5C"/>
    <w:rsid w:val="00225BE3"/>
    <w:rsid w:val="0022687D"/>
    <w:rsid w:val="00230880"/>
    <w:rsid w:val="002313E0"/>
    <w:rsid w:val="0026324F"/>
    <w:rsid w:val="002704D3"/>
    <w:rsid w:val="00270829"/>
    <w:rsid w:val="002732C8"/>
    <w:rsid w:val="00274E0A"/>
    <w:rsid w:val="00285737"/>
    <w:rsid w:val="002915D6"/>
    <w:rsid w:val="002A0521"/>
    <w:rsid w:val="002B0581"/>
    <w:rsid w:val="002B6153"/>
    <w:rsid w:val="002C0691"/>
    <w:rsid w:val="002C1E05"/>
    <w:rsid w:val="002C2A9B"/>
    <w:rsid w:val="002C627C"/>
    <w:rsid w:val="002D12FE"/>
    <w:rsid w:val="002E0EE5"/>
    <w:rsid w:val="002E13A6"/>
    <w:rsid w:val="002F163B"/>
    <w:rsid w:val="002F2BC7"/>
    <w:rsid w:val="00303B7E"/>
    <w:rsid w:val="00305D92"/>
    <w:rsid w:val="00307586"/>
    <w:rsid w:val="00336050"/>
    <w:rsid w:val="00336906"/>
    <w:rsid w:val="00345333"/>
    <w:rsid w:val="00352534"/>
    <w:rsid w:val="0036756C"/>
    <w:rsid w:val="003773F4"/>
    <w:rsid w:val="00396BB2"/>
    <w:rsid w:val="003A06C6"/>
    <w:rsid w:val="003A2D9D"/>
    <w:rsid w:val="003B790A"/>
    <w:rsid w:val="003C78FF"/>
    <w:rsid w:val="003D3068"/>
    <w:rsid w:val="003E36B1"/>
    <w:rsid w:val="003E4162"/>
    <w:rsid w:val="003F60B3"/>
    <w:rsid w:val="003F7CBD"/>
    <w:rsid w:val="00403D95"/>
    <w:rsid w:val="00414AF9"/>
    <w:rsid w:val="004277F3"/>
    <w:rsid w:val="00446DCF"/>
    <w:rsid w:val="004573F1"/>
    <w:rsid w:val="00466F2E"/>
    <w:rsid w:val="00471BDF"/>
    <w:rsid w:val="00481CF8"/>
    <w:rsid w:val="00492C2D"/>
    <w:rsid w:val="004A2599"/>
    <w:rsid w:val="004A2D7C"/>
    <w:rsid w:val="004A31EE"/>
    <w:rsid w:val="004A3D87"/>
    <w:rsid w:val="004B18A9"/>
    <w:rsid w:val="004B431A"/>
    <w:rsid w:val="004C0765"/>
    <w:rsid w:val="004C2586"/>
    <w:rsid w:val="004C6FFC"/>
    <w:rsid w:val="004D1F11"/>
    <w:rsid w:val="004D4929"/>
    <w:rsid w:val="004D4F8C"/>
    <w:rsid w:val="004D6B86"/>
    <w:rsid w:val="004E16E5"/>
    <w:rsid w:val="004E7163"/>
    <w:rsid w:val="004F11EE"/>
    <w:rsid w:val="004F24CD"/>
    <w:rsid w:val="00502C85"/>
    <w:rsid w:val="00504F88"/>
    <w:rsid w:val="00522CFC"/>
    <w:rsid w:val="00524E51"/>
    <w:rsid w:val="00527FFB"/>
    <w:rsid w:val="00532247"/>
    <w:rsid w:val="0055242C"/>
    <w:rsid w:val="00561B96"/>
    <w:rsid w:val="0056619D"/>
    <w:rsid w:val="00567229"/>
    <w:rsid w:val="005763F0"/>
    <w:rsid w:val="00576456"/>
    <w:rsid w:val="00577CC2"/>
    <w:rsid w:val="0058432F"/>
    <w:rsid w:val="0058567E"/>
    <w:rsid w:val="0059136A"/>
    <w:rsid w:val="005946A1"/>
    <w:rsid w:val="00595412"/>
    <w:rsid w:val="005B24B0"/>
    <w:rsid w:val="00605130"/>
    <w:rsid w:val="00607E84"/>
    <w:rsid w:val="0061706A"/>
    <w:rsid w:val="0061747E"/>
    <w:rsid w:val="006220EE"/>
    <w:rsid w:val="006263CF"/>
    <w:rsid w:val="00627C4B"/>
    <w:rsid w:val="00632D4B"/>
    <w:rsid w:val="00637593"/>
    <w:rsid w:val="00641876"/>
    <w:rsid w:val="00644C3D"/>
    <w:rsid w:val="00645290"/>
    <w:rsid w:val="00647566"/>
    <w:rsid w:val="00653C76"/>
    <w:rsid w:val="00654C45"/>
    <w:rsid w:val="006564F4"/>
    <w:rsid w:val="0066237D"/>
    <w:rsid w:val="006754C8"/>
    <w:rsid w:val="006840B5"/>
    <w:rsid w:val="00684425"/>
    <w:rsid w:val="00684697"/>
    <w:rsid w:val="00686454"/>
    <w:rsid w:val="006A4E92"/>
    <w:rsid w:val="006B015B"/>
    <w:rsid w:val="006B09BF"/>
    <w:rsid w:val="006C162F"/>
    <w:rsid w:val="006D7EE9"/>
    <w:rsid w:val="00704187"/>
    <w:rsid w:val="00710C6B"/>
    <w:rsid w:val="007244DE"/>
    <w:rsid w:val="00733E3B"/>
    <w:rsid w:val="00737510"/>
    <w:rsid w:val="00744A85"/>
    <w:rsid w:val="00767F1B"/>
    <w:rsid w:val="00780B17"/>
    <w:rsid w:val="007857F6"/>
    <w:rsid w:val="00792671"/>
    <w:rsid w:val="00794370"/>
    <w:rsid w:val="00794D04"/>
    <w:rsid w:val="00795032"/>
    <w:rsid w:val="007968E9"/>
    <w:rsid w:val="007A74C0"/>
    <w:rsid w:val="007A7B15"/>
    <w:rsid w:val="007B4010"/>
    <w:rsid w:val="007B6C88"/>
    <w:rsid w:val="007B6D53"/>
    <w:rsid w:val="007B7174"/>
    <w:rsid w:val="007C1514"/>
    <w:rsid w:val="007E09BB"/>
    <w:rsid w:val="0081390C"/>
    <w:rsid w:val="00816831"/>
    <w:rsid w:val="00817F0F"/>
    <w:rsid w:val="00824275"/>
    <w:rsid w:val="00832CD0"/>
    <w:rsid w:val="0083467B"/>
    <w:rsid w:val="008361E2"/>
    <w:rsid w:val="00837D67"/>
    <w:rsid w:val="00854AF6"/>
    <w:rsid w:val="008556B9"/>
    <w:rsid w:val="00856A14"/>
    <w:rsid w:val="008605B4"/>
    <w:rsid w:val="008618F4"/>
    <w:rsid w:val="008622BC"/>
    <w:rsid w:val="008747E8"/>
    <w:rsid w:val="00876AB5"/>
    <w:rsid w:val="0088086E"/>
    <w:rsid w:val="00885721"/>
    <w:rsid w:val="00891B46"/>
    <w:rsid w:val="00894C10"/>
    <w:rsid w:val="008A2A83"/>
    <w:rsid w:val="008A3D5F"/>
    <w:rsid w:val="008B4994"/>
    <w:rsid w:val="008B6914"/>
    <w:rsid w:val="008C6495"/>
    <w:rsid w:val="008D2EE8"/>
    <w:rsid w:val="008E2BC5"/>
    <w:rsid w:val="008F029F"/>
    <w:rsid w:val="00905C07"/>
    <w:rsid w:val="00910F0E"/>
    <w:rsid w:val="00915B81"/>
    <w:rsid w:val="0092446D"/>
    <w:rsid w:val="00927801"/>
    <w:rsid w:val="0093602C"/>
    <w:rsid w:val="00957E12"/>
    <w:rsid w:val="00960497"/>
    <w:rsid w:val="00961AE5"/>
    <w:rsid w:val="009713D9"/>
    <w:rsid w:val="00973958"/>
    <w:rsid w:val="00973DE8"/>
    <w:rsid w:val="0097724E"/>
    <w:rsid w:val="0098329C"/>
    <w:rsid w:val="009A2C38"/>
    <w:rsid w:val="009C3BD4"/>
    <w:rsid w:val="009D286B"/>
    <w:rsid w:val="009D4CFF"/>
    <w:rsid w:val="009D797C"/>
    <w:rsid w:val="009E7104"/>
    <w:rsid w:val="009F0414"/>
    <w:rsid w:val="009F1AEC"/>
    <w:rsid w:val="00A1096F"/>
    <w:rsid w:val="00A20DE3"/>
    <w:rsid w:val="00A24884"/>
    <w:rsid w:val="00A35B6D"/>
    <w:rsid w:val="00A4757D"/>
    <w:rsid w:val="00A70F10"/>
    <w:rsid w:val="00A7246D"/>
    <w:rsid w:val="00A77EED"/>
    <w:rsid w:val="00A77F6B"/>
    <w:rsid w:val="00A81BB2"/>
    <w:rsid w:val="00A8243C"/>
    <w:rsid w:val="00A84518"/>
    <w:rsid w:val="00A85A82"/>
    <w:rsid w:val="00A926D4"/>
    <w:rsid w:val="00A967FF"/>
    <w:rsid w:val="00AA5C05"/>
    <w:rsid w:val="00AA792D"/>
    <w:rsid w:val="00AC0C0B"/>
    <w:rsid w:val="00AC2807"/>
    <w:rsid w:val="00B05835"/>
    <w:rsid w:val="00B12300"/>
    <w:rsid w:val="00B220F7"/>
    <w:rsid w:val="00B257D6"/>
    <w:rsid w:val="00B26B58"/>
    <w:rsid w:val="00B32E72"/>
    <w:rsid w:val="00B34658"/>
    <w:rsid w:val="00B40A75"/>
    <w:rsid w:val="00B5050D"/>
    <w:rsid w:val="00B54BDA"/>
    <w:rsid w:val="00B60FA3"/>
    <w:rsid w:val="00B94AD2"/>
    <w:rsid w:val="00BC7767"/>
    <w:rsid w:val="00BE0284"/>
    <w:rsid w:val="00C106C8"/>
    <w:rsid w:val="00C245E7"/>
    <w:rsid w:val="00C33FCF"/>
    <w:rsid w:val="00C3438C"/>
    <w:rsid w:val="00C54CF4"/>
    <w:rsid w:val="00C5686B"/>
    <w:rsid w:val="00C60090"/>
    <w:rsid w:val="00C74024"/>
    <w:rsid w:val="00C749D6"/>
    <w:rsid w:val="00C83B15"/>
    <w:rsid w:val="00C8596E"/>
    <w:rsid w:val="00C925C8"/>
    <w:rsid w:val="00CA351A"/>
    <w:rsid w:val="00CB2D60"/>
    <w:rsid w:val="00CB7F84"/>
    <w:rsid w:val="00CC26A7"/>
    <w:rsid w:val="00CD540E"/>
    <w:rsid w:val="00CF1B55"/>
    <w:rsid w:val="00CF44F2"/>
    <w:rsid w:val="00CF45E6"/>
    <w:rsid w:val="00D0183B"/>
    <w:rsid w:val="00D04497"/>
    <w:rsid w:val="00D05DEA"/>
    <w:rsid w:val="00D06688"/>
    <w:rsid w:val="00D17BE0"/>
    <w:rsid w:val="00D2230B"/>
    <w:rsid w:val="00D245AD"/>
    <w:rsid w:val="00D245FF"/>
    <w:rsid w:val="00D305BA"/>
    <w:rsid w:val="00D513A3"/>
    <w:rsid w:val="00D57D9E"/>
    <w:rsid w:val="00D747F2"/>
    <w:rsid w:val="00D92AC7"/>
    <w:rsid w:val="00DA0D19"/>
    <w:rsid w:val="00DB180E"/>
    <w:rsid w:val="00DB2E59"/>
    <w:rsid w:val="00DB358F"/>
    <w:rsid w:val="00DB47BF"/>
    <w:rsid w:val="00DC44F1"/>
    <w:rsid w:val="00DD02F5"/>
    <w:rsid w:val="00DF6D26"/>
    <w:rsid w:val="00E022EC"/>
    <w:rsid w:val="00E10203"/>
    <w:rsid w:val="00E104FB"/>
    <w:rsid w:val="00E30A6B"/>
    <w:rsid w:val="00E349D8"/>
    <w:rsid w:val="00E441C4"/>
    <w:rsid w:val="00E44D75"/>
    <w:rsid w:val="00E51BBB"/>
    <w:rsid w:val="00E54710"/>
    <w:rsid w:val="00E60845"/>
    <w:rsid w:val="00E63F3D"/>
    <w:rsid w:val="00E71CB1"/>
    <w:rsid w:val="00E7305D"/>
    <w:rsid w:val="00E844CE"/>
    <w:rsid w:val="00EA780C"/>
    <w:rsid w:val="00EB2F27"/>
    <w:rsid w:val="00EB69D3"/>
    <w:rsid w:val="00EB6C37"/>
    <w:rsid w:val="00ED1534"/>
    <w:rsid w:val="00ED3187"/>
    <w:rsid w:val="00ED504D"/>
    <w:rsid w:val="00EE39B0"/>
    <w:rsid w:val="00EE47AB"/>
    <w:rsid w:val="00EF160F"/>
    <w:rsid w:val="00EF4033"/>
    <w:rsid w:val="00EF4835"/>
    <w:rsid w:val="00F030A5"/>
    <w:rsid w:val="00F11C98"/>
    <w:rsid w:val="00F26B63"/>
    <w:rsid w:val="00F31D66"/>
    <w:rsid w:val="00F33C09"/>
    <w:rsid w:val="00F363EC"/>
    <w:rsid w:val="00F413AC"/>
    <w:rsid w:val="00F558AC"/>
    <w:rsid w:val="00F57F09"/>
    <w:rsid w:val="00F675DC"/>
    <w:rsid w:val="00F808A3"/>
    <w:rsid w:val="00F9604E"/>
    <w:rsid w:val="00F96CA5"/>
    <w:rsid w:val="00FA0395"/>
    <w:rsid w:val="00FA6B76"/>
    <w:rsid w:val="00FB00A2"/>
    <w:rsid w:val="00FB0DEA"/>
    <w:rsid w:val="00FB0ED7"/>
    <w:rsid w:val="00FB181D"/>
    <w:rsid w:val="00FC0507"/>
    <w:rsid w:val="00FC5A4A"/>
    <w:rsid w:val="00FC66F8"/>
    <w:rsid w:val="00FD2452"/>
    <w:rsid w:val="00FE29B6"/>
    <w:rsid w:val="00FE6FB0"/>
    <w:rsid w:val="00FE725C"/>
    <w:rsid w:val="00FF475A"/>
    <w:rsid w:val="00FF750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7FA854"/>
  <w15:chartTrackingRefBased/>
  <w15:docId w15:val="{6F8DB19C-04A6-FF48-844F-C65D126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4AF9"/>
    <w:pPr>
      <w:spacing w:line="240" w:lineRule="auto"/>
      <w:ind w:firstLine="0"/>
    </w:pPr>
    <w:rPr>
      <w:rFonts w:ascii="Times New Roman" w:eastAsia="Times New Roman" w:hAnsi="Times New Roman" w:cs="Times New Roman"/>
      <w:color w:val="auto"/>
      <w:lang w:eastAsia="de-DE"/>
    </w:rPr>
  </w:style>
  <w:style w:type="paragraph" w:styleId="berschrift1">
    <w:name w:val="heading 1"/>
    <w:basedOn w:val="Standard"/>
    <w:next w:val="Standard"/>
    <w:link w:val="berschrift1Zchn"/>
    <w:uiPriority w:val="5"/>
    <w:qFormat/>
    <w:pPr>
      <w:keepNext/>
      <w:keepLines/>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5"/>
    <w:qFormat/>
    <w:pPr>
      <w:keepNext/>
      <w:keepLines/>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5"/>
    <w:qFormat/>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5"/>
    <w:qFormat/>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5"/>
    <w:qFormat/>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5"/>
    <w:semiHidden/>
    <w:qFormat/>
    <w:pPr>
      <w:keepNext/>
      <w:keepLines/>
      <w:spacing w:before="40"/>
      <w:outlineLvl w:val="5"/>
    </w:pPr>
    <w:rPr>
      <w:rFonts w:asciiTheme="majorHAnsi" w:eastAsiaTheme="majorEastAsia" w:hAnsiTheme="majorHAnsi" w:cstheme="majorBidi"/>
      <w:color w:val="6E6E6E"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stitel">
    <w:name w:val="Abschnittstitel"/>
    <w:basedOn w:val="Standard"/>
    <w:next w:val="Standard"/>
    <w:uiPriority w:val="2"/>
    <w:qFormat/>
    <w:pPr>
      <w:pageBreakBefore/>
      <w:jc w:val="center"/>
      <w:outlineLvl w:val="0"/>
    </w:pPr>
    <w:rPr>
      <w:rFonts w:asciiTheme="majorHAnsi" w:eastAsiaTheme="majorEastAsia" w:hAnsiTheme="majorHAnsi" w:cstheme="majorBidi"/>
    </w:rPr>
  </w:style>
  <w:style w:type="paragraph" w:styleId="Kopfzeile">
    <w:name w:val="header"/>
    <w:basedOn w:val="Standard"/>
    <w:link w:val="KopfzeileZchn"/>
    <w:uiPriority w:val="99"/>
    <w:qFormat/>
  </w:style>
  <w:style w:type="character" w:customStyle="1" w:styleId="KopfzeileZchn">
    <w:name w:val="Kopfzeile Zchn"/>
    <w:basedOn w:val="Absatz-Standardschriftart"/>
    <w:link w:val="Kopfzeile"/>
    <w:uiPriority w:val="99"/>
    <w:rsid w:val="00DB2E59"/>
  </w:style>
  <w:style w:type="character" w:styleId="Platzhaltertext">
    <w:name w:val="Placeholder Text"/>
    <w:basedOn w:val="Absatz-Standardschriftart"/>
    <w:uiPriority w:val="99"/>
    <w:semiHidden/>
    <w:rsid w:val="00EB69D3"/>
    <w:rPr>
      <w:color w:val="000000" w:themeColor="text1"/>
    </w:rPr>
  </w:style>
  <w:style w:type="paragraph" w:styleId="KeinLeerraum">
    <w:name w:val="No Spacing"/>
    <w:aliases w:val="Kein Leerraum;Kein Einzug"/>
    <w:uiPriority w:val="3"/>
    <w:qFormat/>
    <w:pPr>
      <w:ind w:firstLine="0"/>
    </w:pPr>
  </w:style>
  <w:style w:type="character" w:customStyle="1" w:styleId="berschrift1Zchn">
    <w:name w:val="Überschrift 1 Zchn"/>
    <w:basedOn w:val="Absatz-Standardschriftart"/>
    <w:link w:val="berschrift1"/>
    <w:uiPriority w:val="5"/>
    <w:rsid w:val="00DB2E59"/>
    <w:rPr>
      <w:rFonts w:asciiTheme="majorHAnsi" w:eastAsiaTheme="majorEastAsia" w:hAnsiTheme="majorHAnsi" w:cstheme="majorBidi"/>
      <w:b/>
      <w:bCs/>
    </w:rPr>
  </w:style>
  <w:style w:type="character" w:customStyle="1" w:styleId="berschrift2Zchn">
    <w:name w:val="Überschrift 2 Zchn"/>
    <w:basedOn w:val="Absatz-Standardschriftart"/>
    <w:link w:val="berschrift2"/>
    <w:uiPriority w:val="5"/>
    <w:rsid w:val="00DB2E59"/>
    <w:rPr>
      <w:rFonts w:asciiTheme="majorHAnsi" w:eastAsiaTheme="majorEastAsia" w:hAnsiTheme="majorHAnsi" w:cstheme="majorBidi"/>
      <w:b/>
      <w:bCs/>
    </w:rPr>
  </w:style>
  <w:style w:type="paragraph" w:styleId="Titel">
    <w:name w:val="Title"/>
    <w:basedOn w:val="Standard"/>
    <w:next w:val="Standard"/>
    <w:link w:val="TitelZchn"/>
    <w:uiPriority w:val="1"/>
    <w:qFormat/>
    <w:pPr>
      <w:spacing w:before="240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uiPriority w:val="1"/>
    <w:rPr>
      <w:rFonts w:asciiTheme="majorHAnsi" w:eastAsiaTheme="majorEastAsia" w:hAnsiTheme="majorHAnsi" w:cstheme="majorBidi"/>
    </w:rPr>
  </w:style>
  <w:style w:type="character" w:styleId="Hervorhebung">
    <w:name w:val="Emphasis"/>
    <w:basedOn w:val="Absatz-Standardschriftart"/>
    <w:uiPriority w:val="4"/>
    <w:qFormat/>
    <w:rPr>
      <w:i/>
      <w:iCs/>
    </w:rPr>
  </w:style>
  <w:style w:type="character" w:customStyle="1" w:styleId="berschrift3Zchn">
    <w:name w:val="Überschrift 3 Zchn"/>
    <w:basedOn w:val="Absatz-Standardschriftart"/>
    <w:link w:val="berschrift3"/>
    <w:uiPriority w:val="5"/>
    <w:rsid w:val="00DB2E59"/>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5"/>
    <w:rsid w:val="00DB2E59"/>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5"/>
    <w:rsid w:val="00DB2E59"/>
    <w:rPr>
      <w:rFonts w:asciiTheme="majorHAnsi" w:eastAsiaTheme="majorEastAsia" w:hAnsiTheme="majorHAnsi" w:cstheme="majorBidi"/>
      <w:i/>
      <w:iCs/>
    </w:rPr>
  </w:style>
  <w:style w:type="paragraph" w:styleId="Sprechblasentext">
    <w:name w:val="Balloon Text"/>
    <w:basedOn w:val="Standard"/>
    <w:link w:val="SprechblasentextZchn"/>
    <w:uiPriority w:val="99"/>
    <w:semiHidden/>
    <w:unhideWhenUsed/>
    <w:rsid w:val="00EB69D3"/>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EB69D3"/>
    <w:rPr>
      <w:rFonts w:ascii="Segoe UI" w:hAnsi="Segoe UI" w:cs="Segoe UI"/>
      <w:sz w:val="22"/>
      <w:szCs w:val="18"/>
    </w:rPr>
  </w:style>
  <w:style w:type="paragraph" w:styleId="Literaturverzeichnis">
    <w:name w:val="Bibliography"/>
    <w:basedOn w:val="Standard"/>
    <w:next w:val="Standard"/>
    <w:uiPriority w:val="6"/>
    <w:unhideWhenUsed/>
    <w:qFormat/>
    <w:pPr>
      <w:ind w:left="720" w:hanging="720"/>
    </w:pPr>
  </w:style>
  <w:style w:type="paragraph" w:styleId="Blocktext">
    <w:name w:val="Block Text"/>
    <w:basedOn w:val="Standard"/>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i/>
      <w:iCs/>
      <w:color w:val="000000" w:themeColor="text2"/>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EB69D3"/>
    <w:pPr>
      <w:spacing w:after="120"/>
    </w:pPr>
    <w:rPr>
      <w:sz w:val="22"/>
      <w:szCs w:val="16"/>
    </w:rPr>
  </w:style>
  <w:style w:type="character" w:customStyle="1" w:styleId="Textkrper3Zchn">
    <w:name w:val="Textkörper 3 Zchn"/>
    <w:basedOn w:val="Absatz-Standardschriftart"/>
    <w:link w:val="Textkrper3"/>
    <w:uiPriority w:val="99"/>
    <w:semiHidden/>
    <w:rsid w:val="00EB69D3"/>
    <w:rPr>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EB69D3"/>
    <w:pPr>
      <w:spacing w:after="120"/>
      <w:ind w:left="360"/>
    </w:pPr>
    <w:rPr>
      <w:sz w:val="22"/>
      <w:szCs w:val="16"/>
    </w:rPr>
  </w:style>
  <w:style w:type="character" w:customStyle="1" w:styleId="Textkrper-Einzug3Zchn">
    <w:name w:val="Textkörper-Einzug 3 Zchn"/>
    <w:basedOn w:val="Absatz-Standardschriftart"/>
    <w:link w:val="Textkrper-Einzug3"/>
    <w:uiPriority w:val="99"/>
    <w:semiHidden/>
    <w:rsid w:val="00EB69D3"/>
    <w:rPr>
      <w:sz w:val="22"/>
      <w:szCs w:val="16"/>
    </w:rPr>
  </w:style>
  <w:style w:type="paragraph" w:styleId="Beschriftung">
    <w:name w:val="caption"/>
    <w:basedOn w:val="Standard"/>
    <w:next w:val="Standard"/>
    <w:uiPriority w:val="35"/>
    <w:semiHidden/>
    <w:unhideWhenUsed/>
    <w:qFormat/>
    <w:rsid w:val="00EB69D3"/>
    <w:pPr>
      <w:spacing w:after="200"/>
    </w:pPr>
    <w:rPr>
      <w:i/>
      <w:iCs/>
      <w:color w:val="000000" w:themeColor="text2"/>
      <w:sz w:val="22"/>
      <w:szCs w:val="18"/>
    </w:rPr>
  </w:style>
  <w:style w:type="paragraph" w:styleId="Gruformel">
    <w:name w:val="Closing"/>
    <w:basedOn w:val="Standard"/>
    <w:link w:val="GruformelZchn"/>
    <w:uiPriority w:val="99"/>
    <w:semiHidden/>
    <w:unhideWhenUsed/>
    <w:pPr>
      <w:ind w:left="432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unhideWhenUsed/>
    <w:rsid w:val="00EB69D3"/>
    <w:rPr>
      <w:sz w:val="22"/>
      <w:szCs w:val="20"/>
    </w:rPr>
  </w:style>
  <w:style w:type="character" w:customStyle="1" w:styleId="KommentartextZchn">
    <w:name w:val="Kommentartext Zchn"/>
    <w:basedOn w:val="Absatz-Standardschriftart"/>
    <w:link w:val="Kommentartext"/>
    <w:uiPriority w:val="99"/>
    <w:rsid w:val="00EB69D3"/>
    <w:rPr>
      <w:sz w:val="22"/>
      <w:szCs w:val="20"/>
    </w:rPr>
  </w:style>
  <w:style w:type="paragraph" w:styleId="Kommentarthema">
    <w:name w:val="annotation subject"/>
    <w:basedOn w:val="Kommentartext"/>
    <w:next w:val="Kommentartext"/>
    <w:link w:val="KommentarthemaZchn"/>
    <w:uiPriority w:val="99"/>
    <w:semiHidden/>
    <w:unhideWhenUsed/>
    <w:rsid w:val="00EB69D3"/>
    <w:rPr>
      <w:b/>
      <w:bCs/>
    </w:rPr>
  </w:style>
  <w:style w:type="character" w:customStyle="1" w:styleId="KommentarthemaZchn">
    <w:name w:val="Kommentarthema Zchn"/>
    <w:basedOn w:val="KommentartextZchn"/>
    <w:link w:val="Kommentarthema"/>
    <w:uiPriority w:val="99"/>
    <w:semiHidden/>
    <w:rsid w:val="00EB69D3"/>
    <w:rPr>
      <w:b/>
      <w:bCs/>
      <w:sz w:val="22"/>
      <w:szCs w:val="20"/>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EB69D3"/>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EB69D3"/>
    <w:rPr>
      <w:rFonts w:ascii="Segoe UI" w:hAnsi="Segoe UI" w:cs="Segoe UI"/>
      <w:sz w:val="22"/>
      <w:szCs w:val="16"/>
    </w:rPr>
  </w:style>
  <w:style w:type="paragraph" w:styleId="E-Mail-Signatur">
    <w:name w:val="E-mail Signature"/>
    <w:basedOn w:val="Standard"/>
    <w:link w:val="E-Mail-SignaturZchn"/>
    <w:uiPriority w:val="99"/>
    <w:semiHidden/>
    <w:unhideWhenUsed/>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EB69D3"/>
    <w:rPr>
      <w:sz w:val="22"/>
      <w:szCs w:val="20"/>
    </w:rPr>
  </w:style>
  <w:style w:type="character" w:customStyle="1" w:styleId="FunotentextZchn">
    <w:name w:val="Fußnotentext Zchn"/>
    <w:basedOn w:val="Absatz-Standardschriftart"/>
    <w:link w:val="Funotentext"/>
    <w:uiPriority w:val="99"/>
    <w:semiHidden/>
    <w:rsid w:val="00EB69D3"/>
    <w:rPr>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EB69D3"/>
    <w:rPr>
      <w:rFonts w:asciiTheme="majorHAnsi" w:eastAsiaTheme="majorEastAsia" w:hAnsiTheme="majorHAnsi" w:cstheme="majorBidi"/>
      <w:sz w:val="22"/>
      <w:szCs w:val="20"/>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5"/>
    <w:semiHidden/>
    <w:rsid w:val="00336906"/>
    <w:rPr>
      <w:rFonts w:asciiTheme="majorHAnsi" w:eastAsiaTheme="majorEastAsia" w:hAnsiTheme="majorHAnsi" w:cstheme="majorBidi"/>
      <w:color w:val="6E6E6E" w:themeColor="accent1" w:themeShade="7F"/>
    </w:rPr>
  </w:style>
  <w:style w:type="paragraph" w:styleId="HTMLAdresse">
    <w:name w:val="HTML Address"/>
    <w:basedOn w:val="Standard"/>
    <w:link w:val="HTMLAdresseZchn"/>
    <w:uiPriority w:val="99"/>
    <w:semiHidden/>
    <w:unhideWhenUsed/>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EB69D3"/>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EB69D3"/>
    <w:rPr>
      <w:rFonts w:ascii="Consolas" w:hAnsi="Consolas" w:cs="Consolas"/>
      <w:sz w:val="22"/>
      <w:szCs w:val="20"/>
    </w:rPr>
  </w:style>
  <w:style w:type="paragraph" w:styleId="Index1">
    <w:name w:val="index 1"/>
    <w:basedOn w:val="Standard"/>
    <w:next w:val="Standard"/>
    <w:autoRedefine/>
    <w:uiPriority w:val="99"/>
    <w:semiHidden/>
    <w:unhideWhenUsed/>
    <w:pPr>
      <w:ind w:left="240"/>
    </w:pPr>
  </w:style>
  <w:style w:type="paragraph" w:styleId="Index2">
    <w:name w:val="index 2"/>
    <w:basedOn w:val="Standard"/>
    <w:next w:val="Standard"/>
    <w:autoRedefine/>
    <w:uiPriority w:val="99"/>
    <w:semiHidden/>
    <w:unhideWhenUsed/>
    <w:pPr>
      <w:ind w:left="480"/>
    </w:pPr>
  </w:style>
  <w:style w:type="paragraph" w:styleId="Index3">
    <w:name w:val="index 3"/>
    <w:basedOn w:val="Standard"/>
    <w:next w:val="Standard"/>
    <w:autoRedefine/>
    <w:uiPriority w:val="99"/>
    <w:semiHidden/>
    <w:unhideWhenUsed/>
    <w:pPr>
      <w:ind w:left="720"/>
    </w:pPr>
  </w:style>
  <w:style w:type="paragraph" w:styleId="Index4">
    <w:name w:val="index 4"/>
    <w:basedOn w:val="Standard"/>
    <w:next w:val="Standard"/>
    <w:autoRedefine/>
    <w:uiPriority w:val="99"/>
    <w:semiHidden/>
    <w:unhideWhenUsed/>
    <w:pPr>
      <w:ind w:left="960"/>
    </w:pPr>
  </w:style>
  <w:style w:type="paragraph" w:styleId="Index5">
    <w:name w:val="index 5"/>
    <w:basedOn w:val="Standard"/>
    <w:next w:val="Standard"/>
    <w:autoRedefine/>
    <w:uiPriority w:val="99"/>
    <w:semiHidden/>
    <w:unhideWhenUsed/>
    <w:pPr>
      <w:ind w:left="1200"/>
    </w:pPr>
  </w:style>
  <w:style w:type="paragraph" w:styleId="Index6">
    <w:name w:val="index 6"/>
    <w:basedOn w:val="Standard"/>
    <w:next w:val="Standard"/>
    <w:autoRedefine/>
    <w:uiPriority w:val="99"/>
    <w:semiHidden/>
    <w:unhideWhenUsed/>
    <w:pPr>
      <w:ind w:left="1440"/>
    </w:pPr>
  </w:style>
  <w:style w:type="paragraph" w:styleId="Index7">
    <w:name w:val="index 7"/>
    <w:basedOn w:val="Standard"/>
    <w:next w:val="Standard"/>
    <w:autoRedefine/>
    <w:uiPriority w:val="99"/>
    <w:semiHidden/>
    <w:unhideWhenUsed/>
    <w:pPr>
      <w:ind w:left="1680"/>
    </w:pPr>
  </w:style>
  <w:style w:type="paragraph" w:styleId="Index8">
    <w:name w:val="index 8"/>
    <w:basedOn w:val="Standard"/>
    <w:next w:val="Standard"/>
    <w:autoRedefine/>
    <w:uiPriority w:val="99"/>
    <w:semiHidden/>
    <w:unhideWhenUsed/>
    <w:pPr>
      <w:ind w:left="1920"/>
    </w:pPr>
  </w:style>
  <w:style w:type="paragraph" w:styleId="Index9">
    <w:name w:val="index 9"/>
    <w:basedOn w:val="Standard"/>
    <w:next w:val="Standard"/>
    <w:autoRedefine/>
    <w:uiPriority w:val="99"/>
    <w:semiHidden/>
    <w:unhideWhenUsed/>
    <w:pPr>
      <w:ind w:left="216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jc w:val="center"/>
    </w:pPr>
    <w:rPr>
      <w:i/>
      <w:iCs/>
      <w:color w:val="6E6E6E" w:themeColor="accent1" w:themeShade="80"/>
    </w:rPr>
  </w:style>
  <w:style w:type="character" w:customStyle="1" w:styleId="IntensivesZitatZchn">
    <w:name w:val="Intensives Zitat Zchn"/>
    <w:basedOn w:val="Absatz-Standardschriftart"/>
    <w:link w:val="IntensivesZitat"/>
    <w:uiPriority w:val="30"/>
    <w:semiHidden/>
    <w:rsid w:val="00EB69D3"/>
    <w:rPr>
      <w:i/>
      <w:iCs/>
      <w:color w:val="6E6E6E" w:themeColor="accent1" w:themeShade="80"/>
    </w:rPr>
  </w:style>
  <w:style w:type="paragraph" w:styleId="Liste">
    <w:name w:val="List"/>
    <w:basedOn w:val="Standard"/>
    <w:uiPriority w:val="99"/>
    <w:semiHidden/>
    <w:unhideWhenUsed/>
    <w:pPr>
      <w:ind w:left="360"/>
      <w:contextualSpacing/>
    </w:pPr>
  </w:style>
  <w:style w:type="paragraph" w:styleId="Liste2">
    <w:name w:val="List 2"/>
    <w:basedOn w:val="Standard"/>
    <w:uiPriority w:val="99"/>
    <w:semiHidden/>
    <w:unhideWhenUsed/>
    <w:pPr>
      <w:ind w:left="720"/>
      <w:contextualSpacing/>
    </w:pPr>
  </w:style>
  <w:style w:type="paragraph" w:styleId="Liste3">
    <w:name w:val="List 3"/>
    <w:basedOn w:val="Standard"/>
    <w:uiPriority w:val="99"/>
    <w:semiHidden/>
    <w:unhideWhenUsed/>
    <w:pPr>
      <w:ind w:left="1080"/>
      <w:contextualSpacing/>
    </w:pPr>
  </w:style>
  <w:style w:type="paragraph" w:styleId="Liste4">
    <w:name w:val="List 4"/>
    <w:basedOn w:val="Standard"/>
    <w:uiPriority w:val="99"/>
    <w:semiHidden/>
    <w:unhideWhenUsed/>
    <w:pPr>
      <w:ind w:left="1440"/>
      <w:contextualSpacing/>
    </w:pPr>
  </w:style>
  <w:style w:type="paragraph" w:styleId="Liste5">
    <w:name w:val="List 5"/>
    <w:basedOn w:val="Standard"/>
    <w:uiPriority w:val="99"/>
    <w:semiHidden/>
    <w:unhideWhenUsed/>
    <w:pPr>
      <w:ind w:left="1800"/>
      <w:contextualSpacing/>
    </w:pPr>
  </w:style>
  <w:style w:type="paragraph" w:styleId="Aufzhlungszeichen">
    <w:name w:val="List Bullet"/>
    <w:basedOn w:val="Standard"/>
    <w:uiPriority w:val="8"/>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8"/>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contextualSpacing/>
    </w:pPr>
  </w:style>
  <w:style w:type="paragraph" w:styleId="Makrotext">
    <w:name w:val="macro"/>
    <w:link w:val="MakrotextZchn"/>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EB69D3"/>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unhideWhenUsed/>
  </w:style>
  <w:style w:type="paragraph" w:styleId="Standardeinzug">
    <w:name w:val="Normal Indent"/>
    <w:basedOn w:val="Standard"/>
    <w:uiPriority w:val="99"/>
    <w:semiHidden/>
    <w:unhideWhenUsed/>
    <w:pPr>
      <w:ind w:left="720"/>
    </w:pPr>
  </w:style>
  <w:style w:type="paragraph" w:styleId="Fu-Endnotenberschrift">
    <w:name w:val="Note Heading"/>
    <w:basedOn w:val="Standard"/>
    <w:next w:val="Standard"/>
    <w:link w:val="Fu-EndnotenberschriftZchn"/>
    <w:uiPriority w:val="99"/>
    <w:semiHidden/>
    <w:unhideWhenUsed/>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EB69D3"/>
    <w:rPr>
      <w:rFonts w:ascii="Consolas" w:hAnsi="Consolas" w:cs="Consolas"/>
      <w:sz w:val="22"/>
      <w:szCs w:val="21"/>
    </w:rPr>
  </w:style>
  <w:style w:type="character" w:customStyle="1" w:styleId="NurTextZchn">
    <w:name w:val="Nur Text Zchn"/>
    <w:basedOn w:val="Absatz-Standardschriftart"/>
    <w:link w:val="NurText"/>
    <w:uiPriority w:val="99"/>
    <w:semiHidden/>
    <w:rsid w:val="00EB69D3"/>
    <w:rPr>
      <w:rFonts w:ascii="Consolas" w:hAnsi="Consolas" w:cs="Consolas"/>
      <w:sz w:val="22"/>
      <w:szCs w:val="21"/>
    </w:rPr>
  </w:style>
  <w:style w:type="paragraph" w:styleId="Zitat">
    <w:name w:val="Quote"/>
    <w:basedOn w:val="Standard"/>
    <w:next w:val="Standard"/>
    <w:link w:val="ZitatZchn"/>
    <w:uiPriority w:val="29"/>
    <w:semiHidden/>
    <w:unhideWhenUsed/>
    <w:qFormat/>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ind w:left="4320"/>
    </w:pPr>
  </w:style>
  <w:style w:type="character" w:customStyle="1" w:styleId="UnterschriftZchn">
    <w:name w:val="Unterschrift Zchn"/>
    <w:basedOn w:val="Absatz-Standardschriftart"/>
    <w:link w:val="Unterschrift"/>
    <w:uiPriority w:val="99"/>
    <w:semiHidden/>
    <w:rPr>
      <w:kern w:val="24"/>
    </w:rPr>
  </w:style>
  <w:style w:type="paragraph" w:customStyle="1" w:styleId="Titel2">
    <w:name w:val="Titel 2"/>
    <w:basedOn w:val="Standard"/>
    <w:uiPriority w:val="1"/>
    <w:qFormat/>
    <w:pPr>
      <w:jc w:val="center"/>
    </w:pPr>
  </w:style>
  <w:style w:type="paragraph" w:styleId="Rechtsgrundlagenverzeichnis">
    <w:name w:val="table of authorities"/>
    <w:basedOn w:val="Standard"/>
    <w:next w:val="Standard"/>
    <w:uiPriority w:val="99"/>
    <w:semiHidden/>
    <w:unhideWhenUsed/>
    <w:pPr>
      <w:ind w:left="240"/>
    </w:pPr>
  </w:style>
  <w:style w:type="paragraph" w:styleId="Abbildungsverzeichnis">
    <w:name w:val="table of figures"/>
    <w:basedOn w:val="Standard"/>
    <w:next w:val="Standard"/>
    <w:uiPriority w:val="99"/>
    <w:semiHidden/>
    <w:unhideWhenUsed/>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pPr>
  </w:style>
  <w:style w:type="paragraph" w:styleId="Verzeichnis5">
    <w:name w:val="toc 5"/>
    <w:basedOn w:val="Standard"/>
    <w:next w:val="Standard"/>
    <w:autoRedefine/>
    <w:uiPriority w:val="39"/>
    <w:semiHidden/>
    <w:unhideWhenUsed/>
    <w:pPr>
      <w:spacing w:after="100"/>
      <w:ind w:left="960"/>
    </w:pPr>
  </w:style>
  <w:style w:type="paragraph" w:styleId="Verzeichnis6">
    <w:name w:val="toc 6"/>
    <w:basedOn w:val="Standard"/>
    <w:next w:val="Standard"/>
    <w:autoRedefine/>
    <w:uiPriority w:val="39"/>
    <w:semiHidden/>
    <w:unhideWhenUsed/>
    <w:pPr>
      <w:spacing w:after="100"/>
      <w:ind w:left="1200"/>
    </w:pPr>
  </w:style>
  <w:style w:type="paragraph" w:styleId="Verzeichnis7">
    <w:name w:val="toc 7"/>
    <w:basedOn w:val="Standard"/>
    <w:next w:val="Standard"/>
    <w:autoRedefine/>
    <w:uiPriority w:val="39"/>
    <w:semiHidden/>
    <w:unhideWhenUsed/>
    <w:pPr>
      <w:spacing w:after="100"/>
      <w:ind w:left="1440"/>
    </w:pPr>
  </w:style>
  <w:style w:type="paragraph" w:styleId="Verzeichnis8">
    <w:name w:val="toc 8"/>
    <w:basedOn w:val="Standard"/>
    <w:next w:val="Standard"/>
    <w:autoRedefine/>
    <w:uiPriority w:val="39"/>
    <w:semiHidden/>
    <w:unhideWhenUsed/>
    <w:pPr>
      <w:spacing w:after="100"/>
      <w:ind w:left="1680"/>
    </w:pPr>
  </w:style>
  <w:style w:type="paragraph" w:styleId="Verzeichnis9">
    <w:name w:val="toc 9"/>
    <w:basedOn w:val="Standard"/>
    <w:next w:val="Standard"/>
    <w:autoRedefine/>
    <w:uiPriority w:val="39"/>
    <w:semiHidden/>
    <w:unhideWhenUsed/>
    <w:pPr>
      <w:spacing w:after="100"/>
      <w:ind w:left="192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99"/>
    <w:qFormat/>
    <w:rPr>
      <w:vertAlign w:val="superscript"/>
    </w:rPr>
  </w:style>
  <w:style w:type="table" w:customStyle="1" w:styleId="APA-Bericht">
    <w:name w:val="APA-Bericht"/>
    <w:basedOn w:val="NormaleTabel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Standard"/>
    <w:uiPriority w:val="7"/>
    <w:qFormat/>
    <w:pPr>
      <w:spacing w:before="240"/>
      <w:contextualSpacing/>
    </w:pPr>
  </w:style>
  <w:style w:type="paragraph" w:styleId="Fuzeile">
    <w:name w:val="footer"/>
    <w:basedOn w:val="Standard"/>
    <w:link w:val="FuzeileZchn"/>
    <w:uiPriority w:val="99"/>
    <w:qFormat/>
    <w:pPr>
      <w:tabs>
        <w:tab w:val="center" w:pos="4680"/>
        <w:tab w:val="right" w:pos="9360"/>
      </w:tabs>
    </w:pPr>
  </w:style>
  <w:style w:type="character" w:customStyle="1" w:styleId="FuzeileZchn">
    <w:name w:val="Fußzeile Zchn"/>
    <w:basedOn w:val="Absatz-Standardschriftart"/>
    <w:link w:val="Fuzeile"/>
    <w:uiPriority w:val="99"/>
    <w:rsid w:val="00DB2E59"/>
  </w:style>
  <w:style w:type="character" w:styleId="Kommentarzeichen">
    <w:name w:val="annotation reference"/>
    <w:basedOn w:val="Absatz-Standardschriftart"/>
    <w:uiPriority w:val="99"/>
    <w:semiHidden/>
    <w:unhideWhenUsed/>
    <w:rsid w:val="00EB69D3"/>
    <w:rPr>
      <w:sz w:val="22"/>
      <w:szCs w:val="16"/>
    </w:rPr>
  </w:style>
  <w:style w:type="paragraph" w:styleId="Endnotentext">
    <w:name w:val="endnote text"/>
    <w:basedOn w:val="Standard"/>
    <w:link w:val="EndnotentextZchn"/>
    <w:uiPriority w:val="99"/>
    <w:semiHidden/>
    <w:unhideWhenUsed/>
    <w:qFormat/>
    <w:rsid w:val="00EB69D3"/>
    <w:rPr>
      <w:sz w:val="22"/>
      <w:szCs w:val="20"/>
    </w:rPr>
  </w:style>
  <w:style w:type="character" w:customStyle="1" w:styleId="EndnotentextZchn">
    <w:name w:val="Endnotentext Zchn"/>
    <w:basedOn w:val="Absatz-Standardschriftart"/>
    <w:link w:val="Endnotentext"/>
    <w:uiPriority w:val="99"/>
    <w:semiHidden/>
    <w:rsid w:val="00EB69D3"/>
    <w:rPr>
      <w:sz w:val="22"/>
      <w:szCs w:val="20"/>
    </w:rPr>
  </w:style>
  <w:style w:type="character" w:styleId="HTMLCode">
    <w:name w:val="HTML Code"/>
    <w:basedOn w:val="Absatz-Standardschriftart"/>
    <w:uiPriority w:val="99"/>
    <w:semiHidden/>
    <w:unhideWhenUsed/>
    <w:rsid w:val="00EB69D3"/>
    <w:rPr>
      <w:rFonts w:ascii="Consolas" w:hAnsi="Consolas"/>
      <w:sz w:val="22"/>
      <w:szCs w:val="20"/>
    </w:rPr>
  </w:style>
  <w:style w:type="character" w:styleId="HTMLTastatur">
    <w:name w:val="HTML Keyboard"/>
    <w:basedOn w:val="Absatz-Standardschriftart"/>
    <w:uiPriority w:val="99"/>
    <w:semiHidden/>
    <w:unhideWhenUsed/>
    <w:rsid w:val="00EB69D3"/>
    <w:rPr>
      <w:rFonts w:ascii="Consolas" w:hAnsi="Consolas"/>
      <w:sz w:val="22"/>
      <w:szCs w:val="20"/>
    </w:rPr>
  </w:style>
  <w:style w:type="character" w:styleId="HTMLSchreibmaschine">
    <w:name w:val="HTML Typewriter"/>
    <w:basedOn w:val="Absatz-Standardschriftart"/>
    <w:uiPriority w:val="99"/>
    <w:semiHidden/>
    <w:unhideWhenUsed/>
    <w:rsid w:val="00EB69D3"/>
    <w:rPr>
      <w:rFonts w:ascii="Consolas" w:hAnsi="Consolas"/>
      <w:sz w:val="22"/>
      <w:szCs w:val="20"/>
    </w:rPr>
  </w:style>
  <w:style w:type="paragraph" w:styleId="Inhaltsverzeichnisberschrift">
    <w:name w:val="TOC Heading"/>
    <w:basedOn w:val="berschrift1"/>
    <w:next w:val="Standard"/>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iverVerweis">
    <w:name w:val="Intense Reference"/>
    <w:basedOn w:val="Absatz-Standardschriftart"/>
    <w:uiPriority w:val="32"/>
    <w:semiHidden/>
    <w:unhideWhenUsed/>
    <w:qFormat/>
    <w:rsid w:val="00EB69D3"/>
    <w:rPr>
      <w:b/>
      <w:bCs/>
      <w:caps w:val="0"/>
      <w:smallCaps/>
      <w:color w:val="6E6E6E" w:themeColor="accent1" w:themeShade="80"/>
      <w:spacing w:val="5"/>
    </w:rPr>
  </w:style>
  <w:style w:type="character" w:styleId="IntensiveHervorhebung">
    <w:name w:val="Intense Emphasis"/>
    <w:basedOn w:val="Absatz-Standardschriftart"/>
    <w:uiPriority w:val="21"/>
    <w:semiHidden/>
    <w:unhideWhenUsed/>
    <w:qFormat/>
    <w:rsid w:val="00EB69D3"/>
    <w:rPr>
      <w:i/>
      <w:iCs/>
      <w:color w:val="6E6E6E" w:themeColor="accent1" w:themeShade="80"/>
    </w:rPr>
  </w:style>
  <w:style w:type="table" w:styleId="Gitternetztabelle4Akzent4">
    <w:name w:val="Grid Table 4 Accent 4"/>
    <w:basedOn w:val="NormaleTabel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eitenzahl">
    <w:name w:val="page number"/>
    <w:basedOn w:val="Absatz-Standardschriftart"/>
    <w:uiPriority w:val="99"/>
    <w:semiHidden/>
    <w:unhideWhenUsed/>
    <w:rsid w:val="00A84518"/>
  </w:style>
  <w:style w:type="paragraph" w:styleId="berarbeitung">
    <w:name w:val="Revision"/>
    <w:hidden/>
    <w:uiPriority w:val="99"/>
    <w:semiHidden/>
    <w:rsid w:val="00FA6B76"/>
    <w:pPr>
      <w:spacing w:line="240" w:lineRule="auto"/>
      <w:ind w:firstLine="0"/>
    </w:pPr>
  </w:style>
  <w:style w:type="character" w:customStyle="1" w:styleId="apple-converted-space">
    <w:name w:val="apple-converted-space"/>
    <w:basedOn w:val="Absatz-Standardschriftart"/>
    <w:rsid w:val="00414AF9"/>
  </w:style>
  <w:style w:type="character" w:styleId="Hyperlink">
    <w:name w:val="Hyperlink"/>
    <w:basedOn w:val="Absatz-Standardschriftart"/>
    <w:uiPriority w:val="99"/>
    <w:semiHidden/>
    <w:unhideWhenUsed/>
    <w:rsid w:val="00414AF9"/>
    <w:rPr>
      <w:color w:val="0000FF"/>
      <w:u w:val="single"/>
    </w:rPr>
  </w:style>
  <w:style w:type="character" w:styleId="BesuchterLink">
    <w:name w:val="FollowedHyperlink"/>
    <w:basedOn w:val="Absatz-Standardschriftart"/>
    <w:uiPriority w:val="99"/>
    <w:semiHidden/>
    <w:unhideWhenUsed/>
    <w:rsid w:val="00AC0C0B"/>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174">
      <w:bodyDiv w:val="1"/>
      <w:marLeft w:val="0"/>
      <w:marRight w:val="0"/>
      <w:marTop w:val="0"/>
      <w:marBottom w:val="0"/>
      <w:divBdr>
        <w:top w:val="none" w:sz="0" w:space="0" w:color="auto"/>
        <w:left w:val="none" w:sz="0" w:space="0" w:color="auto"/>
        <w:bottom w:val="none" w:sz="0" w:space="0" w:color="auto"/>
        <w:right w:val="none" w:sz="0" w:space="0" w:color="auto"/>
      </w:divBdr>
      <w:divsChild>
        <w:div w:id="1814984949">
          <w:marLeft w:val="0"/>
          <w:marRight w:val="0"/>
          <w:marTop w:val="0"/>
          <w:marBottom w:val="0"/>
          <w:divBdr>
            <w:top w:val="none" w:sz="0" w:space="0" w:color="auto"/>
            <w:left w:val="none" w:sz="0" w:space="0" w:color="auto"/>
            <w:bottom w:val="none" w:sz="0" w:space="0" w:color="auto"/>
            <w:right w:val="none" w:sz="0" w:space="0" w:color="auto"/>
          </w:divBdr>
          <w:divsChild>
            <w:div w:id="43214211">
              <w:marLeft w:val="0"/>
              <w:marRight w:val="0"/>
              <w:marTop w:val="0"/>
              <w:marBottom w:val="0"/>
              <w:divBdr>
                <w:top w:val="none" w:sz="0" w:space="0" w:color="auto"/>
                <w:left w:val="none" w:sz="0" w:space="0" w:color="auto"/>
                <w:bottom w:val="none" w:sz="0" w:space="0" w:color="auto"/>
                <w:right w:val="none" w:sz="0" w:space="0" w:color="auto"/>
              </w:divBdr>
              <w:divsChild>
                <w:div w:id="17572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805">
      <w:bodyDiv w:val="1"/>
      <w:marLeft w:val="0"/>
      <w:marRight w:val="0"/>
      <w:marTop w:val="0"/>
      <w:marBottom w:val="0"/>
      <w:divBdr>
        <w:top w:val="none" w:sz="0" w:space="0" w:color="auto"/>
        <w:left w:val="none" w:sz="0" w:space="0" w:color="auto"/>
        <w:bottom w:val="none" w:sz="0" w:space="0" w:color="auto"/>
        <w:right w:val="none" w:sz="0" w:space="0" w:color="auto"/>
      </w:divBdr>
    </w:div>
    <w:div w:id="105008794">
      <w:bodyDiv w:val="1"/>
      <w:marLeft w:val="0"/>
      <w:marRight w:val="0"/>
      <w:marTop w:val="0"/>
      <w:marBottom w:val="0"/>
      <w:divBdr>
        <w:top w:val="none" w:sz="0" w:space="0" w:color="auto"/>
        <w:left w:val="none" w:sz="0" w:space="0" w:color="auto"/>
        <w:bottom w:val="none" w:sz="0" w:space="0" w:color="auto"/>
        <w:right w:val="none" w:sz="0" w:space="0" w:color="auto"/>
      </w:divBdr>
      <w:divsChild>
        <w:div w:id="683097493">
          <w:marLeft w:val="0"/>
          <w:marRight w:val="0"/>
          <w:marTop w:val="0"/>
          <w:marBottom w:val="0"/>
          <w:divBdr>
            <w:top w:val="none" w:sz="0" w:space="0" w:color="auto"/>
            <w:left w:val="none" w:sz="0" w:space="0" w:color="auto"/>
            <w:bottom w:val="none" w:sz="0" w:space="0" w:color="auto"/>
            <w:right w:val="none" w:sz="0" w:space="0" w:color="auto"/>
          </w:divBdr>
          <w:divsChild>
            <w:div w:id="1522860717">
              <w:marLeft w:val="0"/>
              <w:marRight w:val="0"/>
              <w:marTop w:val="0"/>
              <w:marBottom w:val="0"/>
              <w:divBdr>
                <w:top w:val="none" w:sz="0" w:space="0" w:color="auto"/>
                <w:left w:val="none" w:sz="0" w:space="0" w:color="auto"/>
                <w:bottom w:val="none" w:sz="0" w:space="0" w:color="auto"/>
                <w:right w:val="none" w:sz="0" w:space="0" w:color="auto"/>
              </w:divBdr>
              <w:divsChild>
                <w:div w:id="17451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86246">
      <w:bodyDiv w:val="1"/>
      <w:marLeft w:val="0"/>
      <w:marRight w:val="0"/>
      <w:marTop w:val="0"/>
      <w:marBottom w:val="0"/>
      <w:divBdr>
        <w:top w:val="none" w:sz="0" w:space="0" w:color="auto"/>
        <w:left w:val="none" w:sz="0" w:space="0" w:color="auto"/>
        <w:bottom w:val="none" w:sz="0" w:space="0" w:color="auto"/>
        <w:right w:val="none" w:sz="0" w:space="0" w:color="auto"/>
      </w:divBdr>
    </w:div>
    <w:div w:id="211384194">
      <w:bodyDiv w:val="1"/>
      <w:marLeft w:val="0"/>
      <w:marRight w:val="0"/>
      <w:marTop w:val="0"/>
      <w:marBottom w:val="0"/>
      <w:divBdr>
        <w:top w:val="none" w:sz="0" w:space="0" w:color="auto"/>
        <w:left w:val="none" w:sz="0" w:space="0" w:color="auto"/>
        <w:bottom w:val="none" w:sz="0" w:space="0" w:color="auto"/>
        <w:right w:val="none" w:sz="0" w:space="0" w:color="auto"/>
      </w:divBdr>
    </w:div>
    <w:div w:id="229733213">
      <w:bodyDiv w:val="1"/>
      <w:marLeft w:val="0"/>
      <w:marRight w:val="0"/>
      <w:marTop w:val="0"/>
      <w:marBottom w:val="0"/>
      <w:divBdr>
        <w:top w:val="none" w:sz="0" w:space="0" w:color="auto"/>
        <w:left w:val="none" w:sz="0" w:space="0" w:color="auto"/>
        <w:bottom w:val="none" w:sz="0" w:space="0" w:color="auto"/>
        <w:right w:val="none" w:sz="0" w:space="0" w:color="auto"/>
      </w:divBdr>
      <w:divsChild>
        <w:div w:id="1564096456">
          <w:marLeft w:val="0"/>
          <w:marRight w:val="0"/>
          <w:marTop w:val="0"/>
          <w:marBottom w:val="0"/>
          <w:divBdr>
            <w:top w:val="none" w:sz="0" w:space="0" w:color="auto"/>
            <w:left w:val="none" w:sz="0" w:space="0" w:color="auto"/>
            <w:bottom w:val="none" w:sz="0" w:space="0" w:color="auto"/>
            <w:right w:val="none" w:sz="0" w:space="0" w:color="auto"/>
          </w:divBdr>
          <w:divsChild>
            <w:div w:id="1023167018">
              <w:marLeft w:val="0"/>
              <w:marRight w:val="0"/>
              <w:marTop w:val="0"/>
              <w:marBottom w:val="0"/>
              <w:divBdr>
                <w:top w:val="none" w:sz="0" w:space="0" w:color="auto"/>
                <w:left w:val="none" w:sz="0" w:space="0" w:color="auto"/>
                <w:bottom w:val="none" w:sz="0" w:space="0" w:color="auto"/>
                <w:right w:val="none" w:sz="0" w:space="0" w:color="auto"/>
              </w:divBdr>
              <w:divsChild>
                <w:div w:id="890075680">
                  <w:marLeft w:val="0"/>
                  <w:marRight w:val="0"/>
                  <w:marTop w:val="0"/>
                  <w:marBottom w:val="0"/>
                  <w:divBdr>
                    <w:top w:val="none" w:sz="0" w:space="0" w:color="auto"/>
                    <w:left w:val="none" w:sz="0" w:space="0" w:color="auto"/>
                    <w:bottom w:val="none" w:sz="0" w:space="0" w:color="auto"/>
                    <w:right w:val="none" w:sz="0" w:space="0" w:color="auto"/>
                  </w:divBdr>
                  <w:divsChild>
                    <w:div w:id="675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8525235">
      <w:bodyDiv w:val="1"/>
      <w:marLeft w:val="0"/>
      <w:marRight w:val="0"/>
      <w:marTop w:val="0"/>
      <w:marBottom w:val="0"/>
      <w:divBdr>
        <w:top w:val="none" w:sz="0" w:space="0" w:color="auto"/>
        <w:left w:val="none" w:sz="0" w:space="0" w:color="auto"/>
        <w:bottom w:val="none" w:sz="0" w:space="0" w:color="auto"/>
        <w:right w:val="none" w:sz="0" w:space="0" w:color="auto"/>
      </w:divBdr>
      <w:divsChild>
        <w:div w:id="1136799878">
          <w:marLeft w:val="0"/>
          <w:marRight w:val="0"/>
          <w:marTop w:val="0"/>
          <w:marBottom w:val="0"/>
          <w:divBdr>
            <w:top w:val="none" w:sz="0" w:space="0" w:color="auto"/>
            <w:left w:val="none" w:sz="0" w:space="0" w:color="auto"/>
            <w:bottom w:val="none" w:sz="0" w:space="0" w:color="auto"/>
            <w:right w:val="none" w:sz="0" w:space="0" w:color="auto"/>
          </w:divBdr>
          <w:divsChild>
            <w:div w:id="1922524392">
              <w:marLeft w:val="0"/>
              <w:marRight w:val="0"/>
              <w:marTop w:val="0"/>
              <w:marBottom w:val="0"/>
              <w:divBdr>
                <w:top w:val="none" w:sz="0" w:space="0" w:color="auto"/>
                <w:left w:val="none" w:sz="0" w:space="0" w:color="auto"/>
                <w:bottom w:val="none" w:sz="0" w:space="0" w:color="auto"/>
                <w:right w:val="none" w:sz="0" w:space="0" w:color="auto"/>
              </w:divBdr>
              <w:divsChild>
                <w:div w:id="2134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7130263">
      <w:bodyDiv w:val="1"/>
      <w:marLeft w:val="0"/>
      <w:marRight w:val="0"/>
      <w:marTop w:val="0"/>
      <w:marBottom w:val="0"/>
      <w:divBdr>
        <w:top w:val="none" w:sz="0" w:space="0" w:color="auto"/>
        <w:left w:val="none" w:sz="0" w:space="0" w:color="auto"/>
        <w:bottom w:val="none" w:sz="0" w:space="0" w:color="auto"/>
        <w:right w:val="none" w:sz="0" w:space="0" w:color="auto"/>
      </w:divBdr>
      <w:divsChild>
        <w:div w:id="1754355672">
          <w:marLeft w:val="0"/>
          <w:marRight w:val="0"/>
          <w:marTop w:val="0"/>
          <w:marBottom w:val="0"/>
          <w:divBdr>
            <w:top w:val="none" w:sz="0" w:space="0" w:color="auto"/>
            <w:left w:val="none" w:sz="0" w:space="0" w:color="auto"/>
            <w:bottom w:val="none" w:sz="0" w:space="0" w:color="auto"/>
            <w:right w:val="none" w:sz="0" w:space="0" w:color="auto"/>
          </w:divBdr>
          <w:divsChild>
            <w:div w:id="230625581">
              <w:marLeft w:val="0"/>
              <w:marRight w:val="0"/>
              <w:marTop w:val="0"/>
              <w:marBottom w:val="0"/>
              <w:divBdr>
                <w:top w:val="none" w:sz="0" w:space="0" w:color="auto"/>
                <w:left w:val="none" w:sz="0" w:space="0" w:color="auto"/>
                <w:bottom w:val="none" w:sz="0" w:space="0" w:color="auto"/>
                <w:right w:val="none" w:sz="0" w:space="0" w:color="auto"/>
              </w:divBdr>
              <w:divsChild>
                <w:div w:id="395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460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329721">
      <w:bodyDiv w:val="1"/>
      <w:marLeft w:val="0"/>
      <w:marRight w:val="0"/>
      <w:marTop w:val="0"/>
      <w:marBottom w:val="0"/>
      <w:divBdr>
        <w:top w:val="none" w:sz="0" w:space="0" w:color="auto"/>
        <w:left w:val="none" w:sz="0" w:space="0" w:color="auto"/>
        <w:bottom w:val="none" w:sz="0" w:space="0" w:color="auto"/>
        <w:right w:val="none" w:sz="0" w:space="0" w:color="auto"/>
      </w:divBdr>
    </w:div>
    <w:div w:id="962689543">
      <w:bodyDiv w:val="1"/>
      <w:marLeft w:val="0"/>
      <w:marRight w:val="0"/>
      <w:marTop w:val="0"/>
      <w:marBottom w:val="0"/>
      <w:divBdr>
        <w:top w:val="none" w:sz="0" w:space="0" w:color="auto"/>
        <w:left w:val="none" w:sz="0" w:space="0" w:color="auto"/>
        <w:bottom w:val="none" w:sz="0" w:space="0" w:color="auto"/>
        <w:right w:val="none" w:sz="0" w:space="0" w:color="auto"/>
      </w:divBdr>
    </w:div>
    <w:div w:id="9712097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70343">
      <w:bodyDiv w:val="1"/>
      <w:marLeft w:val="0"/>
      <w:marRight w:val="0"/>
      <w:marTop w:val="0"/>
      <w:marBottom w:val="0"/>
      <w:divBdr>
        <w:top w:val="none" w:sz="0" w:space="0" w:color="auto"/>
        <w:left w:val="none" w:sz="0" w:space="0" w:color="auto"/>
        <w:bottom w:val="none" w:sz="0" w:space="0" w:color="auto"/>
        <w:right w:val="none" w:sz="0" w:space="0" w:color="auto"/>
      </w:divBdr>
    </w:div>
    <w:div w:id="1114131718">
      <w:bodyDiv w:val="1"/>
      <w:marLeft w:val="0"/>
      <w:marRight w:val="0"/>
      <w:marTop w:val="0"/>
      <w:marBottom w:val="0"/>
      <w:divBdr>
        <w:top w:val="none" w:sz="0" w:space="0" w:color="auto"/>
        <w:left w:val="none" w:sz="0" w:space="0" w:color="auto"/>
        <w:bottom w:val="none" w:sz="0" w:space="0" w:color="auto"/>
        <w:right w:val="none" w:sz="0" w:space="0" w:color="auto"/>
      </w:divBdr>
    </w:div>
    <w:div w:id="11564538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6459458">
      <w:bodyDiv w:val="1"/>
      <w:marLeft w:val="0"/>
      <w:marRight w:val="0"/>
      <w:marTop w:val="0"/>
      <w:marBottom w:val="0"/>
      <w:divBdr>
        <w:top w:val="none" w:sz="0" w:space="0" w:color="auto"/>
        <w:left w:val="none" w:sz="0" w:space="0" w:color="auto"/>
        <w:bottom w:val="none" w:sz="0" w:space="0" w:color="auto"/>
        <w:right w:val="none" w:sz="0" w:space="0" w:color="auto"/>
      </w:divBdr>
    </w:div>
    <w:div w:id="1432121933">
      <w:bodyDiv w:val="1"/>
      <w:marLeft w:val="0"/>
      <w:marRight w:val="0"/>
      <w:marTop w:val="0"/>
      <w:marBottom w:val="0"/>
      <w:divBdr>
        <w:top w:val="none" w:sz="0" w:space="0" w:color="auto"/>
        <w:left w:val="none" w:sz="0" w:space="0" w:color="auto"/>
        <w:bottom w:val="none" w:sz="0" w:space="0" w:color="auto"/>
        <w:right w:val="none" w:sz="0" w:space="0" w:color="auto"/>
      </w:divBdr>
    </w:div>
    <w:div w:id="145995196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2211582">
      <w:bodyDiv w:val="1"/>
      <w:marLeft w:val="0"/>
      <w:marRight w:val="0"/>
      <w:marTop w:val="0"/>
      <w:marBottom w:val="0"/>
      <w:divBdr>
        <w:top w:val="none" w:sz="0" w:space="0" w:color="auto"/>
        <w:left w:val="none" w:sz="0" w:space="0" w:color="auto"/>
        <w:bottom w:val="none" w:sz="0" w:space="0" w:color="auto"/>
        <w:right w:val="none" w:sz="0" w:space="0" w:color="auto"/>
      </w:divBdr>
    </w:div>
    <w:div w:id="1497571486">
      <w:bodyDiv w:val="1"/>
      <w:marLeft w:val="0"/>
      <w:marRight w:val="0"/>
      <w:marTop w:val="0"/>
      <w:marBottom w:val="0"/>
      <w:divBdr>
        <w:top w:val="none" w:sz="0" w:space="0" w:color="auto"/>
        <w:left w:val="none" w:sz="0" w:space="0" w:color="auto"/>
        <w:bottom w:val="none" w:sz="0" w:space="0" w:color="auto"/>
        <w:right w:val="none" w:sz="0" w:space="0" w:color="auto"/>
      </w:divBdr>
      <w:divsChild>
        <w:div w:id="126582578">
          <w:marLeft w:val="0"/>
          <w:marRight w:val="0"/>
          <w:marTop w:val="0"/>
          <w:marBottom w:val="0"/>
          <w:divBdr>
            <w:top w:val="none" w:sz="0" w:space="0" w:color="auto"/>
            <w:left w:val="none" w:sz="0" w:space="0" w:color="auto"/>
            <w:bottom w:val="none" w:sz="0" w:space="0" w:color="auto"/>
            <w:right w:val="none" w:sz="0" w:space="0" w:color="auto"/>
          </w:divBdr>
          <w:divsChild>
            <w:div w:id="446706949">
              <w:marLeft w:val="0"/>
              <w:marRight w:val="0"/>
              <w:marTop w:val="0"/>
              <w:marBottom w:val="0"/>
              <w:divBdr>
                <w:top w:val="none" w:sz="0" w:space="0" w:color="auto"/>
                <w:left w:val="none" w:sz="0" w:space="0" w:color="auto"/>
                <w:bottom w:val="none" w:sz="0" w:space="0" w:color="auto"/>
                <w:right w:val="none" w:sz="0" w:space="0" w:color="auto"/>
              </w:divBdr>
              <w:divsChild>
                <w:div w:id="1221090251">
                  <w:marLeft w:val="0"/>
                  <w:marRight w:val="0"/>
                  <w:marTop w:val="0"/>
                  <w:marBottom w:val="0"/>
                  <w:divBdr>
                    <w:top w:val="none" w:sz="0" w:space="0" w:color="auto"/>
                    <w:left w:val="none" w:sz="0" w:space="0" w:color="auto"/>
                    <w:bottom w:val="none" w:sz="0" w:space="0" w:color="auto"/>
                    <w:right w:val="none" w:sz="0" w:space="0" w:color="auto"/>
                  </w:divBdr>
                  <w:divsChild>
                    <w:div w:id="15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8600">
      <w:bodyDiv w:val="1"/>
      <w:marLeft w:val="0"/>
      <w:marRight w:val="0"/>
      <w:marTop w:val="0"/>
      <w:marBottom w:val="0"/>
      <w:divBdr>
        <w:top w:val="none" w:sz="0" w:space="0" w:color="auto"/>
        <w:left w:val="none" w:sz="0" w:space="0" w:color="auto"/>
        <w:bottom w:val="none" w:sz="0" w:space="0" w:color="auto"/>
        <w:right w:val="none" w:sz="0" w:space="0" w:color="auto"/>
      </w:divBdr>
      <w:divsChild>
        <w:div w:id="1693871197">
          <w:marLeft w:val="0"/>
          <w:marRight w:val="0"/>
          <w:marTop w:val="0"/>
          <w:marBottom w:val="0"/>
          <w:divBdr>
            <w:top w:val="none" w:sz="0" w:space="0" w:color="auto"/>
            <w:left w:val="none" w:sz="0" w:space="0" w:color="auto"/>
            <w:bottom w:val="none" w:sz="0" w:space="0" w:color="auto"/>
            <w:right w:val="none" w:sz="0" w:space="0" w:color="auto"/>
          </w:divBdr>
          <w:divsChild>
            <w:div w:id="103158324">
              <w:marLeft w:val="0"/>
              <w:marRight w:val="0"/>
              <w:marTop w:val="0"/>
              <w:marBottom w:val="0"/>
              <w:divBdr>
                <w:top w:val="none" w:sz="0" w:space="0" w:color="auto"/>
                <w:left w:val="none" w:sz="0" w:space="0" w:color="auto"/>
                <w:bottom w:val="none" w:sz="0" w:space="0" w:color="auto"/>
                <w:right w:val="none" w:sz="0" w:space="0" w:color="auto"/>
              </w:divBdr>
              <w:divsChild>
                <w:div w:id="1661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58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80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979670">
      <w:bodyDiv w:val="1"/>
      <w:marLeft w:val="0"/>
      <w:marRight w:val="0"/>
      <w:marTop w:val="0"/>
      <w:marBottom w:val="0"/>
      <w:divBdr>
        <w:top w:val="none" w:sz="0" w:space="0" w:color="auto"/>
        <w:left w:val="none" w:sz="0" w:space="0" w:color="auto"/>
        <w:bottom w:val="none" w:sz="0" w:space="0" w:color="auto"/>
        <w:right w:val="none" w:sz="0" w:space="0" w:color="auto"/>
      </w:divBdr>
      <w:divsChild>
        <w:div w:id="123931668">
          <w:marLeft w:val="0"/>
          <w:marRight w:val="0"/>
          <w:marTop w:val="0"/>
          <w:marBottom w:val="0"/>
          <w:divBdr>
            <w:top w:val="none" w:sz="0" w:space="0" w:color="auto"/>
            <w:left w:val="none" w:sz="0" w:space="0" w:color="auto"/>
            <w:bottom w:val="none" w:sz="0" w:space="0" w:color="auto"/>
            <w:right w:val="none" w:sz="0" w:space="0" w:color="auto"/>
          </w:divBdr>
          <w:divsChild>
            <w:div w:id="553395132">
              <w:marLeft w:val="0"/>
              <w:marRight w:val="0"/>
              <w:marTop w:val="0"/>
              <w:marBottom w:val="0"/>
              <w:divBdr>
                <w:top w:val="none" w:sz="0" w:space="0" w:color="auto"/>
                <w:left w:val="none" w:sz="0" w:space="0" w:color="auto"/>
                <w:bottom w:val="none" w:sz="0" w:space="0" w:color="auto"/>
                <w:right w:val="none" w:sz="0" w:space="0" w:color="auto"/>
              </w:divBdr>
              <w:divsChild>
                <w:div w:id="210384220">
                  <w:marLeft w:val="0"/>
                  <w:marRight w:val="0"/>
                  <w:marTop w:val="0"/>
                  <w:marBottom w:val="0"/>
                  <w:divBdr>
                    <w:top w:val="none" w:sz="0" w:space="0" w:color="auto"/>
                    <w:left w:val="none" w:sz="0" w:space="0" w:color="auto"/>
                    <w:bottom w:val="none" w:sz="0" w:space="0" w:color="auto"/>
                    <w:right w:val="none" w:sz="0" w:space="0" w:color="auto"/>
                  </w:divBdr>
                  <w:divsChild>
                    <w:div w:id="1417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879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77015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keil/Library/Containers/com.microsoft.Word/Data/Library/Application%20Support/Microsoft/Office/16.0/DTS/Search/%7bF77883D1-2486-344E-9B0D-B7BB1DDC2F30%7dtf1639290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{F77883D1-2486-344E-9B0D-B7BB1DDC2F30}tf16392902.dotx</Template>
  <TotalTime>0</TotalTime>
  <Pages>33</Pages>
  <Words>6579</Words>
  <Characters>41451</Characters>
  <Application>Microsoft Office Word</Application>
  <DocSecurity>0</DocSecurity>
  <Lines>345</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7</cp:revision>
  <cp:lastPrinted>2021-08-06T09:33:00Z</cp:lastPrinted>
  <dcterms:created xsi:type="dcterms:W3CDTF">2022-04-08T12:35:00Z</dcterms:created>
  <dcterms:modified xsi:type="dcterms:W3CDTF">2022-04-15T12:49:00Z</dcterms:modified>
</cp:coreProperties>
</file>